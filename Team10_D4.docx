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4D4C1DD2"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A42505">
        <w:rPr>
          <w:rFonts w:ascii="Times New Roman" w:hAnsi="Times New Roman" w:cs="Times New Roman"/>
          <w:lang w:val="en-US"/>
        </w:rPr>
        <w:t>4</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2E0DE76C" w14:textId="7E05D7A8" w:rsidR="00511447"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9924111" w:history="1">
        <w:r w:rsidR="00511447" w:rsidRPr="004C2C9B">
          <w:rPr>
            <w:rStyle w:val="Hyperlink"/>
            <w:noProof/>
          </w:rPr>
          <w:t>Abstract</w:t>
        </w:r>
        <w:r w:rsidR="00511447">
          <w:rPr>
            <w:noProof/>
            <w:webHidden/>
          </w:rPr>
          <w:tab/>
        </w:r>
        <w:r w:rsidR="00511447">
          <w:rPr>
            <w:noProof/>
            <w:webHidden/>
          </w:rPr>
          <w:fldChar w:fldCharType="begin"/>
        </w:r>
        <w:r w:rsidR="00511447">
          <w:rPr>
            <w:noProof/>
            <w:webHidden/>
          </w:rPr>
          <w:instrText xml:space="preserve"> PAGEREF _Toc119924111 \h </w:instrText>
        </w:r>
        <w:r w:rsidR="00511447">
          <w:rPr>
            <w:noProof/>
            <w:webHidden/>
          </w:rPr>
        </w:r>
        <w:r w:rsidR="00511447">
          <w:rPr>
            <w:noProof/>
            <w:webHidden/>
          </w:rPr>
          <w:fldChar w:fldCharType="separate"/>
        </w:r>
        <w:r w:rsidR="00511447">
          <w:rPr>
            <w:noProof/>
            <w:webHidden/>
          </w:rPr>
          <w:t>5</w:t>
        </w:r>
        <w:r w:rsidR="00511447">
          <w:rPr>
            <w:noProof/>
            <w:webHidden/>
          </w:rPr>
          <w:fldChar w:fldCharType="end"/>
        </w:r>
      </w:hyperlink>
    </w:p>
    <w:p w14:paraId="6673E769" w14:textId="28D8DAF9" w:rsidR="00511447" w:rsidRDefault="00000000">
      <w:pPr>
        <w:pStyle w:val="TOC1"/>
        <w:tabs>
          <w:tab w:val="right" w:leader="dot" w:pos="9016"/>
        </w:tabs>
        <w:rPr>
          <w:rFonts w:eastAsiaTheme="minorEastAsia"/>
          <w:noProof/>
          <w:lang w:eastAsia="en-GB"/>
        </w:rPr>
      </w:pPr>
      <w:hyperlink w:anchor="_Toc119924112" w:history="1">
        <w:r w:rsidR="00511447" w:rsidRPr="004C2C9B">
          <w:rPr>
            <w:rStyle w:val="Hyperlink"/>
            <w:noProof/>
          </w:rPr>
          <w:t>1. Introduction</w:t>
        </w:r>
        <w:r w:rsidR="00511447">
          <w:rPr>
            <w:noProof/>
            <w:webHidden/>
          </w:rPr>
          <w:tab/>
        </w:r>
        <w:r w:rsidR="00511447">
          <w:rPr>
            <w:noProof/>
            <w:webHidden/>
          </w:rPr>
          <w:fldChar w:fldCharType="begin"/>
        </w:r>
        <w:r w:rsidR="00511447">
          <w:rPr>
            <w:noProof/>
            <w:webHidden/>
          </w:rPr>
          <w:instrText xml:space="preserve"> PAGEREF _Toc119924112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781846F" w14:textId="2785EB20" w:rsidR="00511447" w:rsidRDefault="00000000">
      <w:pPr>
        <w:pStyle w:val="TOC2"/>
        <w:tabs>
          <w:tab w:val="right" w:leader="dot" w:pos="9016"/>
        </w:tabs>
        <w:rPr>
          <w:rFonts w:eastAsiaTheme="minorEastAsia"/>
          <w:noProof/>
          <w:lang w:eastAsia="en-GB"/>
        </w:rPr>
      </w:pPr>
      <w:hyperlink w:anchor="_Toc119924113" w:history="1">
        <w:r w:rsidR="00511447" w:rsidRPr="004C2C9B">
          <w:rPr>
            <w:rStyle w:val="Hyperlink"/>
            <w:noProof/>
          </w:rPr>
          <w:t>1.1 Background</w:t>
        </w:r>
        <w:r w:rsidR="00511447">
          <w:rPr>
            <w:noProof/>
            <w:webHidden/>
          </w:rPr>
          <w:tab/>
        </w:r>
        <w:r w:rsidR="00511447">
          <w:rPr>
            <w:noProof/>
            <w:webHidden/>
          </w:rPr>
          <w:fldChar w:fldCharType="begin"/>
        </w:r>
        <w:r w:rsidR="00511447">
          <w:rPr>
            <w:noProof/>
            <w:webHidden/>
          </w:rPr>
          <w:instrText xml:space="preserve"> PAGEREF _Toc119924113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EC24F46" w14:textId="63A6E138" w:rsidR="00511447" w:rsidRDefault="00000000">
      <w:pPr>
        <w:pStyle w:val="TOC2"/>
        <w:tabs>
          <w:tab w:val="right" w:leader="dot" w:pos="9016"/>
        </w:tabs>
        <w:rPr>
          <w:rFonts w:eastAsiaTheme="minorEastAsia"/>
          <w:noProof/>
          <w:lang w:eastAsia="en-GB"/>
        </w:rPr>
      </w:pPr>
      <w:hyperlink w:anchor="_Toc119924114" w:history="1">
        <w:r w:rsidR="00511447" w:rsidRPr="004C2C9B">
          <w:rPr>
            <w:rStyle w:val="Hyperlink"/>
            <w:noProof/>
          </w:rPr>
          <w:t>1.2 Different Possible Approaches</w:t>
        </w:r>
        <w:r w:rsidR="00511447">
          <w:rPr>
            <w:noProof/>
            <w:webHidden/>
          </w:rPr>
          <w:tab/>
        </w:r>
        <w:r w:rsidR="00511447">
          <w:rPr>
            <w:noProof/>
            <w:webHidden/>
          </w:rPr>
          <w:fldChar w:fldCharType="begin"/>
        </w:r>
        <w:r w:rsidR="00511447">
          <w:rPr>
            <w:noProof/>
            <w:webHidden/>
          </w:rPr>
          <w:instrText xml:space="preserve"> PAGEREF _Toc119924114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4F67E5B4" w14:textId="4B6F8A59" w:rsidR="00511447" w:rsidRDefault="00000000">
      <w:pPr>
        <w:pStyle w:val="TOC2"/>
        <w:tabs>
          <w:tab w:val="right" w:leader="dot" w:pos="9016"/>
        </w:tabs>
        <w:rPr>
          <w:rFonts w:eastAsiaTheme="minorEastAsia"/>
          <w:noProof/>
          <w:lang w:eastAsia="en-GB"/>
        </w:rPr>
      </w:pPr>
      <w:hyperlink w:anchor="_Toc119924115" w:history="1">
        <w:r w:rsidR="00511447" w:rsidRPr="004C2C9B">
          <w:rPr>
            <w:rStyle w:val="Hyperlink"/>
            <w:noProof/>
          </w:rPr>
          <w:t>1.3 Pros and cons of vertical farming</w:t>
        </w:r>
        <w:r w:rsidR="00511447">
          <w:rPr>
            <w:noProof/>
            <w:webHidden/>
          </w:rPr>
          <w:tab/>
        </w:r>
        <w:r w:rsidR="00511447">
          <w:rPr>
            <w:noProof/>
            <w:webHidden/>
          </w:rPr>
          <w:fldChar w:fldCharType="begin"/>
        </w:r>
        <w:r w:rsidR="00511447">
          <w:rPr>
            <w:noProof/>
            <w:webHidden/>
          </w:rPr>
          <w:instrText xml:space="preserve"> PAGEREF _Toc119924115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5FE409D9" w14:textId="5050A712" w:rsidR="00511447" w:rsidRDefault="00000000">
      <w:pPr>
        <w:pStyle w:val="TOC1"/>
        <w:tabs>
          <w:tab w:val="right" w:leader="dot" w:pos="9016"/>
        </w:tabs>
        <w:rPr>
          <w:rFonts w:eastAsiaTheme="minorEastAsia"/>
          <w:noProof/>
          <w:lang w:eastAsia="en-GB"/>
        </w:rPr>
      </w:pPr>
      <w:hyperlink w:anchor="_Toc119924116" w:history="1">
        <w:r w:rsidR="00511447" w:rsidRPr="004C2C9B">
          <w:rPr>
            <w:rStyle w:val="Hyperlink"/>
            <w:noProof/>
          </w:rPr>
          <w:t>2. Requirements</w:t>
        </w:r>
        <w:r w:rsidR="00511447">
          <w:rPr>
            <w:noProof/>
            <w:webHidden/>
          </w:rPr>
          <w:tab/>
        </w:r>
        <w:r w:rsidR="00511447">
          <w:rPr>
            <w:noProof/>
            <w:webHidden/>
          </w:rPr>
          <w:fldChar w:fldCharType="begin"/>
        </w:r>
        <w:r w:rsidR="00511447">
          <w:rPr>
            <w:noProof/>
            <w:webHidden/>
          </w:rPr>
          <w:instrText xml:space="preserve"> PAGEREF _Toc119924116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4A5AB368" w14:textId="4ACF9843" w:rsidR="00511447" w:rsidRDefault="00000000">
      <w:pPr>
        <w:pStyle w:val="TOC2"/>
        <w:tabs>
          <w:tab w:val="right" w:leader="dot" w:pos="9016"/>
        </w:tabs>
        <w:rPr>
          <w:rFonts w:eastAsiaTheme="minorEastAsia"/>
          <w:noProof/>
          <w:lang w:eastAsia="en-GB"/>
        </w:rPr>
      </w:pPr>
      <w:hyperlink w:anchor="_Toc119924117" w:history="1">
        <w:r w:rsidR="00511447" w:rsidRPr="004C2C9B">
          <w:rPr>
            <w:rStyle w:val="Hyperlink"/>
            <w:noProof/>
          </w:rPr>
          <w:t>2.1 Non-Functional Requirements</w:t>
        </w:r>
        <w:r w:rsidR="00511447">
          <w:rPr>
            <w:noProof/>
            <w:webHidden/>
          </w:rPr>
          <w:tab/>
        </w:r>
        <w:r w:rsidR="00511447">
          <w:rPr>
            <w:noProof/>
            <w:webHidden/>
          </w:rPr>
          <w:fldChar w:fldCharType="begin"/>
        </w:r>
        <w:r w:rsidR="00511447">
          <w:rPr>
            <w:noProof/>
            <w:webHidden/>
          </w:rPr>
          <w:instrText xml:space="preserve"> PAGEREF _Toc119924117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14A17400" w14:textId="4B00D620" w:rsidR="00511447" w:rsidRDefault="00000000">
      <w:pPr>
        <w:pStyle w:val="TOC2"/>
        <w:tabs>
          <w:tab w:val="right" w:leader="dot" w:pos="9016"/>
        </w:tabs>
        <w:rPr>
          <w:rFonts w:eastAsiaTheme="minorEastAsia"/>
          <w:noProof/>
          <w:lang w:eastAsia="en-GB"/>
        </w:rPr>
      </w:pPr>
      <w:hyperlink w:anchor="_Toc119924118" w:history="1">
        <w:r w:rsidR="00511447" w:rsidRPr="004C2C9B">
          <w:rPr>
            <w:rStyle w:val="Hyperlink"/>
            <w:noProof/>
          </w:rPr>
          <w:t>2.2 Functional Requirements</w:t>
        </w:r>
        <w:r w:rsidR="00511447">
          <w:rPr>
            <w:noProof/>
            <w:webHidden/>
          </w:rPr>
          <w:tab/>
        </w:r>
        <w:r w:rsidR="00511447">
          <w:rPr>
            <w:noProof/>
            <w:webHidden/>
          </w:rPr>
          <w:fldChar w:fldCharType="begin"/>
        </w:r>
        <w:r w:rsidR="00511447">
          <w:rPr>
            <w:noProof/>
            <w:webHidden/>
          </w:rPr>
          <w:instrText xml:space="preserve"> PAGEREF _Toc119924118 \h </w:instrText>
        </w:r>
        <w:r w:rsidR="00511447">
          <w:rPr>
            <w:noProof/>
            <w:webHidden/>
          </w:rPr>
        </w:r>
        <w:r w:rsidR="00511447">
          <w:rPr>
            <w:noProof/>
            <w:webHidden/>
          </w:rPr>
          <w:fldChar w:fldCharType="separate"/>
        </w:r>
        <w:r w:rsidR="00511447">
          <w:rPr>
            <w:noProof/>
            <w:webHidden/>
          </w:rPr>
          <w:t>8</w:t>
        </w:r>
        <w:r w:rsidR="00511447">
          <w:rPr>
            <w:noProof/>
            <w:webHidden/>
          </w:rPr>
          <w:fldChar w:fldCharType="end"/>
        </w:r>
      </w:hyperlink>
    </w:p>
    <w:p w14:paraId="10EBE7F7" w14:textId="219DD2F8" w:rsidR="00511447" w:rsidRDefault="00000000">
      <w:pPr>
        <w:pStyle w:val="TOC1"/>
        <w:tabs>
          <w:tab w:val="right" w:leader="dot" w:pos="9016"/>
        </w:tabs>
        <w:rPr>
          <w:rFonts w:eastAsiaTheme="minorEastAsia"/>
          <w:noProof/>
          <w:lang w:eastAsia="en-GB"/>
        </w:rPr>
      </w:pPr>
      <w:hyperlink w:anchor="_Toc119924119" w:history="1">
        <w:r w:rsidR="00511447" w:rsidRPr="004C2C9B">
          <w:rPr>
            <w:rStyle w:val="Hyperlink"/>
            <w:noProof/>
          </w:rPr>
          <w:t>3. Design Diagrams</w:t>
        </w:r>
        <w:r w:rsidR="00511447">
          <w:rPr>
            <w:noProof/>
            <w:webHidden/>
          </w:rPr>
          <w:tab/>
        </w:r>
        <w:r w:rsidR="00511447">
          <w:rPr>
            <w:noProof/>
            <w:webHidden/>
          </w:rPr>
          <w:fldChar w:fldCharType="begin"/>
        </w:r>
        <w:r w:rsidR="00511447">
          <w:rPr>
            <w:noProof/>
            <w:webHidden/>
          </w:rPr>
          <w:instrText xml:space="preserve"> PAGEREF _Toc119924119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452E988A" w14:textId="22AB9830" w:rsidR="00511447" w:rsidRDefault="00000000">
      <w:pPr>
        <w:pStyle w:val="TOC2"/>
        <w:tabs>
          <w:tab w:val="right" w:leader="dot" w:pos="9016"/>
        </w:tabs>
        <w:rPr>
          <w:rFonts w:eastAsiaTheme="minorEastAsia"/>
          <w:noProof/>
          <w:lang w:eastAsia="en-GB"/>
        </w:rPr>
      </w:pPr>
      <w:hyperlink w:anchor="_Toc119924120" w:history="1">
        <w:r w:rsidR="00511447" w:rsidRPr="004C2C9B">
          <w:rPr>
            <w:rStyle w:val="Hyperlink"/>
            <w:noProof/>
          </w:rPr>
          <w:t>3.1 Use-Case Diagram</w:t>
        </w:r>
        <w:r w:rsidR="00511447">
          <w:rPr>
            <w:noProof/>
            <w:webHidden/>
          </w:rPr>
          <w:tab/>
        </w:r>
        <w:r w:rsidR="00511447">
          <w:rPr>
            <w:noProof/>
            <w:webHidden/>
          </w:rPr>
          <w:fldChar w:fldCharType="begin"/>
        </w:r>
        <w:r w:rsidR="00511447">
          <w:rPr>
            <w:noProof/>
            <w:webHidden/>
          </w:rPr>
          <w:instrText xml:space="preserve"> PAGEREF _Toc119924120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279ECD9C" w14:textId="7DD70BE9" w:rsidR="00511447" w:rsidRDefault="00000000">
      <w:pPr>
        <w:pStyle w:val="TOC2"/>
        <w:tabs>
          <w:tab w:val="right" w:leader="dot" w:pos="9016"/>
        </w:tabs>
        <w:rPr>
          <w:rFonts w:eastAsiaTheme="minorEastAsia"/>
          <w:noProof/>
          <w:lang w:eastAsia="en-GB"/>
        </w:rPr>
      </w:pPr>
      <w:hyperlink w:anchor="_Toc119924121" w:history="1">
        <w:r w:rsidR="00511447" w:rsidRPr="004C2C9B">
          <w:rPr>
            <w:rStyle w:val="Hyperlink"/>
            <w:noProof/>
          </w:rPr>
          <w:t>3.2 Control System Diagram</w:t>
        </w:r>
        <w:r w:rsidR="00511447">
          <w:rPr>
            <w:noProof/>
            <w:webHidden/>
          </w:rPr>
          <w:tab/>
        </w:r>
        <w:r w:rsidR="00511447">
          <w:rPr>
            <w:noProof/>
            <w:webHidden/>
          </w:rPr>
          <w:fldChar w:fldCharType="begin"/>
        </w:r>
        <w:r w:rsidR="00511447">
          <w:rPr>
            <w:noProof/>
            <w:webHidden/>
          </w:rPr>
          <w:instrText xml:space="preserve"> PAGEREF _Toc119924121 \h </w:instrText>
        </w:r>
        <w:r w:rsidR="00511447">
          <w:rPr>
            <w:noProof/>
            <w:webHidden/>
          </w:rPr>
        </w:r>
        <w:r w:rsidR="00511447">
          <w:rPr>
            <w:noProof/>
            <w:webHidden/>
          </w:rPr>
          <w:fldChar w:fldCharType="separate"/>
        </w:r>
        <w:r w:rsidR="00511447">
          <w:rPr>
            <w:noProof/>
            <w:webHidden/>
          </w:rPr>
          <w:t>14</w:t>
        </w:r>
        <w:r w:rsidR="00511447">
          <w:rPr>
            <w:noProof/>
            <w:webHidden/>
          </w:rPr>
          <w:fldChar w:fldCharType="end"/>
        </w:r>
      </w:hyperlink>
    </w:p>
    <w:p w14:paraId="1242AD98" w14:textId="6D656EC2" w:rsidR="00511447" w:rsidRDefault="00000000">
      <w:pPr>
        <w:pStyle w:val="TOC2"/>
        <w:tabs>
          <w:tab w:val="right" w:leader="dot" w:pos="9016"/>
        </w:tabs>
        <w:rPr>
          <w:rFonts w:eastAsiaTheme="minorEastAsia"/>
          <w:noProof/>
          <w:lang w:eastAsia="en-GB"/>
        </w:rPr>
      </w:pPr>
      <w:hyperlink w:anchor="_Toc119924122" w:history="1">
        <w:r w:rsidR="00511447" w:rsidRPr="004C2C9B">
          <w:rPr>
            <w:rStyle w:val="Hyperlink"/>
            <w:noProof/>
          </w:rPr>
          <w:t>3.3 Finite State Machine</w:t>
        </w:r>
        <w:r w:rsidR="00511447">
          <w:rPr>
            <w:noProof/>
            <w:webHidden/>
          </w:rPr>
          <w:tab/>
        </w:r>
        <w:r w:rsidR="00511447">
          <w:rPr>
            <w:noProof/>
            <w:webHidden/>
          </w:rPr>
          <w:fldChar w:fldCharType="begin"/>
        </w:r>
        <w:r w:rsidR="00511447">
          <w:rPr>
            <w:noProof/>
            <w:webHidden/>
          </w:rPr>
          <w:instrText xml:space="preserve"> PAGEREF _Toc119924122 \h </w:instrText>
        </w:r>
        <w:r w:rsidR="00511447">
          <w:rPr>
            <w:noProof/>
            <w:webHidden/>
          </w:rPr>
        </w:r>
        <w:r w:rsidR="00511447">
          <w:rPr>
            <w:noProof/>
            <w:webHidden/>
          </w:rPr>
          <w:fldChar w:fldCharType="separate"/>
        </w:r>
        <w:r w:rsidR="00511447">
          <w:rPr>
            <w:noProof/>
            <w:webHidden/>
          </w:rPr>
          <w:t>15</w:t>
        </w:r>
        <w:r w:rsidR="00511447">
          <w:rPr>
            <w:noProof/>
            <w:webHidden/>
          </w:rPr>
          <w:fldChar w:fldCharType="end"/>
        </w:r>
      </w:hyperlink>
    </w:p>
    <w:p w14:paraId="230A647B" w14:textId="5DBE7DE2" w:rsidR="00511447" w:rsidRDefault="00000000">
      <w:pPr>
        <w:pStyle w:val="TOC2"/>
        <w:tabs>
          <w:tab w:val="right" w:leader="dot" w:pos="9016"/>
        </w:tabs>
        <w:rPr>
          <w:rFonts w:eastAsiaTheme="minorEastAsia"/>
          <w:noProof/>
          <w:lang w:eastAsia="en-GB"/>
        </w:rPr>
      </w:pPr>
      <w:hyperlink w:anchor="_Toc119924123" w:history="1">
        <w:r w:rsidR="00511447" w:rsidRPr="004C2C9B">
          <w:rPr>
            <w:rStyle w:val="Hyperlink"/>
            <w:noProof/>
          </w:rPr>
          <w:t>3.4 Data flow</w:t>
        </w:r>
        <w:r w:rsidR="00511447">
          <w:rPr>
            <w:noProof/>
            <w:webHidden/>
          </w:rPr>
          <w:tab/>
        </w:r>
        <w:r w:rsidR="00511447">
          <w:rPr>
            <w:noProof/>
            <w:webHidden/>
          </w:rPr>
          <w:fldChar w:fldCharType="begin"/>
        </w:r>
        <w:r w:rsidR="00511447">
          <w:rPr>
            <w:noProof/>
            <w:webHidden/>
          </w:rPr>
          <w:instrText xml:space="preserve"> PAGEREF _Toc119924123 \h </w:instrText>
        </w:r>
        <w:r w:rsidR="00511447">
          <w:rPr>
            <w:noProof/>
            <w:webHidden/>
          </w:rPr>
        </w:r>
        <w:r w:rsidR="00511447">
          <w:rPr>
            <w:noProof/>
            <w:webHidden/>
          </w:rPr>
          <w:fldChar w:fldCharType="separate"/>
        </w:r>
        <w:r w:rsidR="00511447">
          <w:rPr>
            <w:noProof/>
            <w:webHidden/>
          </w:rPr>
          <w:t>17</w:t>
        </w:r>
        <w:r w:rsidR="00511447">
          <w:rPr>
            <w:noProof/>
            <w:webHidden/>
          </w:rPr>
          <w:fldChar w:fldCharType="end"/>
        </w:r>
      </w:hyperlink>
    </w:p>
    <w:p w14:paraId="60BD885E" w14:textId="4BE9C6E2" w:rsidR="00511447" w:rsidRDefault="00000000">
      <w:pPr>
        <w:pStyle w:val="TOC1"/>
        <w:tabs>
          <w:tab w:val="right" w:leader="dot" w:pos="9016"/>
        </w:tabs>
        <w:rPr>
          <w:rFonts w:eastAsiaTheme="minorEastAsia"/>
          <w:noProof/>
          <w:lang w:eastAsia="en-GB"/>
        </w:rPr>
      </w:pPr>
      <w:hyperlink w:anchor="_Toc119924124" w:history="1">
        <w:r w:rsidR="00511447" w:rsidRPr="004C2C9B">
          <w:rPr>
            <w:rStyle w:val="Hyperlink"/>
            <w:noProof/>
          </w:rPr>
          <w:t>4. UML Diagrams</w:t>
        </w:r>
        <w:r w:rsidR="00511447">
          <w:rPr>
            <w:noProof/>
            <w:webHidden/>
          </w:rPr>
          <w:tab/>
        </w:r>
        <w:r w:rsidR="00511447">
          <w:rPr>
            <w:noProof/>
            <w:webHidden/>
          </w:rPr>
          <w:fldChar w:fldCharType="begin"/>
        </w:r>
        <w:r w:rsidR="00511447">
          <w:rPr>
            <w:noProof/>
            <w:webHidden/>
          </w:rPr>
          <w:instrText xml:space="preserve"> PAGEREF _Toc119924124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62255523" w14:textId="16C5D6B9" w:rsidR="00511447" w:rsidRDefault="00000000">
      <w:pPr>
        <w:pStyle w:val="TOC2"/>
        <w:tabs>
          <w:tab w:val="right" w:leader="dot" w:pos="9016"/>
        </w:tabs>
        <w:rPr>
          <w:rFonts w:eastAsiaTheme="minorEastAsia"/>
          <w:noProof/>
          <w:lang w:eastAsia="en-GB"/>
        </w:rPr>
      </w:pPr>
      <w:hyperlink w:anchor="_Toc119924125" w:history="1">
        <w:r w:rsidR="00511447" w:rsidRPr="004C2C9B">
          <w:rPr>
            <w:rStyle w:val="Hyperlink"/>
            <w:noProof/>
          </w:rPr>
          <w:t>4.1 UML Package Diagram</w:t>
        </w:r>
        <w:r w:rsidR="00511447">
          <w:rPr>
            <w:noProof/>
            <w:webHidden/>
          </w:rPr>
          <w:tab/>
        </w:r>
        <w:r w:rsidR="00511447">
          <w:rPr>
            <w:noProof/>
            <w:webHidden/>
          </w:rPr>
          <w:fldChar w:fldCharType="begin"/>
        </w:r>
        <w:r w:rsidR="00511447">
          <w:rPr>
            <w:noProof/>
            <w:webHidden/>
          </w:rPr>
          <w:instrText xml:space="preserve"> PAGEREF _Toc119924125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4D401B7F" w14:textId="7C9D4B5C" w:rsidR="00511447" w:rsidRDefault="00000000">
      <w:pPr>
        <w:pStyle w:val="TOC2"/>
        <w:tabs>
          <w:tab w:val="right" w:leader="dot" w:pos="9016"/>
        </w:tabs>
        <w:rPr>
          <w:rFonts w:eastAsiaTheme="minorEastAsia"/>
          <w:noProof/>
          <w:lang w:eastAsia="en-GB"/>
        </w:rPr>
      </w:pPr>
      <w:hyperlink w:anchor="_Toc119924126" w:history="1">
        <w:r w:rsidR="00511447" w:rsidRPr="004C2C9B">
          <w:rPr>
            <w:rStyle w:val="Hyperlink"/>
            <w:noProof/>
          </w:rPr>
          <w:t>4.2 UML Class Diagrams</w:t>
        </w:r>
        <w:r w:rsidR="00511447">
          <w:rPr>
            <w:noProof/>
            <w:webHidden/>
          </w:rPr>
          <w:tab/>
        </w:r>
        <w:r w:rsidR="00511447">
          <w:rPr>
            <w:noProof/>
            <w:webHidden/>
          </w:rPr>
          <w:fldChar w:fldCharType="begin"/>
        </w:r>
        <w:r w:rsidR="00511447">
          <w:rPr>
            <w:noProof/>
            <w:webHidden/>
          </w:rPr>
          <w:instrText xml:space="preserve"> PAGEREF _Toc119924126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2F6BB3AD" w14:textId="2B6BCDB7" w:rsidR="00511447" w:rsidRDefault="00000000">
      <w:pPr>
        <w:pStyle w:val="TOC1"/>
        <w:tabs>
          <w:tab w:val="right" w:leader="dot" w:pos="9016"/>
        </w:tabs>
        <w:rPr>
          <w:rFonts w:eastAsiaTheme="minorEastAsia"/>
          <w:noProof/>
          <w:lang w:eastAsia="en-GB"/>
        </w:rPr>
      </w:pPr>
      <w:hyperlink w:anchor="_Toc119924127" w:history="1">
        <w:r w:rsidR="00511447" w:rsidRPr="004C2C9B">
          <w:rPr>
            <w:rStyle w:val="Hyperlink"/>
            <w:noProof/>
          </w:rPr>
          <w:t>5. Prototype 1</w:t>
        </w:r>
        <w:r w:rsidR="00511447">
          <w:rPr>
            <w:noProof/>
            <w:webHidden/>
          </w:rPr>
          <w:tab/>
        </w:r>
        <w:r w:rsidR="00511447">
          <w:rPr>
            <w:noProof/>
            <w:webHidden/>
          </w:rPr>
          <w:fldChar w:fldCharType="begin"/>
        </w:r>
        <w:r w:rsidR="00511447">
          <w:rPr>
            <w:noProof/>
            <w:webHidden/>
          </w:rPr>
          <w:instrText xml:space="preserve"> PAGEREF _Toc119924127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51D8B3D6" w14:textId="744CD9EF" w:rsidR="00511447" w:rsidRDefault="00000000">
      <w:pPr>
        <w:pStyle w:val="TOC2"/>
        <w:tabs>
          <w:tab w:val="right" w:leader="dot" w:pos="9016"/>
        </w:tabs>
        <w:rPr>
          <w:rFonts w:eastAsiaTheme="minorEastAsia"/>
          <w:noProof/>
          <w:lang w:eastAsia="en-GB"/>
        </w:rPr>
      </w:pPr>
      <w:hyperlink w:anchor="_Toc119924128" w:history="1">
        <w:r w:rsidR="00511447" w:rsidRPr="004C2C9B">
          <w:rPr>
            <w:rStyle w:val="Hyperlink"/>
            <w:noProof/>
          </w:rPr>
          <w:t>5.1 Description of Application</w:t>
        </w:r>
        <w:r w:rsidR="00511447">
          <w:rPr>
            <w:noProof/>
            <w:webHidden/>
          </w:rPr>
          <w:tab/>
        </w:r>
        <w:r w:rsidR="00511447">
          <w:rPr>
            <w:noProof/>
            <w:webHidden/>
          </w:rPr>
          <w:fldChar w:fldCharType="begin"/>
        </w:r>
        <w:r w:rsidR="00511447">
          <w:rPr>
            <w:noProof/>
            <w:webHidden/>
          </w:rPr>
          <w:instrText xml:space="preserve"> PAGEREF _Toc119924128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0177F73B" w14:textId="203540C3" w:rsidR="00511447" w:rsidRDefault="00000000">
      <w:pPr>
        <w:pStyle w:val="TOC2"/>
        <w:tabs>
          <w:tab w:val="right" w:leader="dot" w:pos="9016"/>
        </w:tabs>
        <w:rPr>
          <w:rFonts w:eastAsiaTheme="minorEastAsia"/>
          <w:noProof/>
          <w:lang w:eastAsia="en-GB"/>
        </w:rPr>
      </w:pPr>
      <w:hyperlink w:anchor="_Toc119924129" w:history="1">
        <w:r w:rsidR="00511447" w:rsidRPr="004C2C9B">
          <w:rPr>
            <w:rStyle w:val="Hyperlink"/>
            <w:noProof/>
          </w:rPr>
          <w:t>5.2 Description of Packages</w:t>
        </w:r>
        <w:r w:rsidR="00511447">
          <w:rPr>
            <w:noProof/>
            <w:webHidden/>
          </w:rPr>
          <w:tab/>
        </w:r>
        <w:r w:rsidR="00511447">
          <w:rPr>
            <w:noProof/>
            <w:webHidden/>
          </w:rPr>
          <w:fldChar w:fldCharType="begin"/>
        </w:r>
        <w:r w:rsidR="00511447">
          <w:rPr>
            <w:noProof/>
            <w:webHidden/>
          </w:rPr>
          <w:instrText xml:space="preserve"> PAGEREF _Toc119924129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725447C8" w14:textId="013FB364" w:rsidR="00511447" w:rsidRDefault="00000000">
      <w:pPr>
        <w:pStyle w:val="TOC2"/>
        <w:tabs>
          <w:tab w:val="right" w:leader="dot" w:pos="9016"/>
        </w:tabs>
        <w:rPr>
          <w:rFonts w:eastAsiaTheme="minorEastAsia"/>
          <w:noProof/>
          <w:lang w:eastAsia="en-GB"/>
        </w:rPr>
      </w:pPr>
      <w:hyperlink w:anchor="_Toc119924130" w:history="1">
        <w:r w:rsidR="00511447" w:rsidRPr="004C2C9B">
          <w:rPr>
            <w:rStyle w:val="Hyperlink"/>
            <w:noProof/>
          </w:rPr>
          <w:t>5.3 Description of Classes</w:t>
        </w:r>
        <w:r w:rsidR="00511447">
          <w:rPr>
            <w:noProof/>
            <w:webHidden/>
          </w:rPr>
          <w:tab/>
        </w:r>
        <w:r w:rsidR="00511447">
          <w:rPr>
            <w:noProof/>
            <w:webHidden/>
          </w:rPr>
          <w:fldChar w:fldCharType="begin"/>
        </w:r>
        <w:r w:rsidR="00511447">
          <w:rPr>
            <w:noProof/>
            <w:webHidden/>
          </w:rPr>
          <w:instrText xml:space="preserve"> PAGEREF _Toc119924130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2652AA16" w14:textId="46A94E97" w:rsidR="00511447" w:rsidRDefault="00000000">
      <w:pPr>
        <w:pStyle w:val="TOC1"/>
        <w:tabs>
          <w:tab w:val="right" w:leader="dot" w:pos="9016"/>
        </w:tabs>
        <w:rPr>
          <w:rFonts w:eastAsiaTheme="minorEastAsia"/>
          <w:noProof/>
          <w:lang w:eastAsia="en-GB"/>
        </w:rPr>
      </w:pPr>
      <w:hyperlink w:anchor="_Toc119924131" w:history="1">
        <w:r w:rsidR="00511447" w:rsidRPr="004C2C9B">
          <w:rPr>
            <w:rStyle w:val="Hyperlink"/>
            <w:noProof/>
          </w:rPr>
          <w:t>6. References</w:t>
        </w:r>
        <w:r w:rsidR="00511447">
          <w:rPr>
            <w:noProof/>
            <w:webHidden/>
          </w:rPr>
          <w:tab/>
        </w:r>
        <w:r w:rsidR="00511447">
          <w:rPr>
            <w:noProof/>
            <w:webHidden/>
          </w:rPr>
          <w:fldChar w:fldCharType="begin"/>
        </w:r>
        <w:r w:rsidR="00511447">
          <w:rPr>
            <w:noProof/>
            <w:webHidden/>
          </w:rPr>
          <w:instrText xml:space="preserve"> PAGEREF _Toc119924131 \h </w:instrText>
        </w:r>
        <w:r w:rsidR="00511447">
          <w:rPr>
            <w:noProof/>
            <w:webHidden/>
          </w:rPr>
        </w:r>
        <w:r w:rsidR="00511447">
          <w:rPr>
            <w:noProof/>
            <w:webHidden/>
          </w:rPr>
          <w:fldChar w:fldCharType="separate"/>
        </w:r>
        <w:r w:rsidR="00511447">
          <w:rPr>
            <w:noProof/>
            <w:webHidden/>
          </w:rPr>
          <w:t>21</w:t>
        </w:r>
        <w:r w:rsidR="00511447">
          <w:rPr>
            <w:noProof/>
            <w:webHidden/>
          </w:rPr>
          <w:fldChar w:fldCharType="end"/>
        </w:r>
      </w:hyperlink>
    </w:p>
    <w:p w14:paraId="0C4E217C" w14:textId="4C53D8B2"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1D75D498" w14:textId="5A9A6CE1" w:rsidR="00646FBC" w:rsidRDefault="00E364E8">
      <w:pPr>
        <w:pStyle w:val="TableofFigures"/>
        <w:tabs>
          <w:tab w:val="right" w:leader="dot" w:pos="9016"/>
        </w:tabs>
        <w:rPr>
          <w:rFonts w:eastAsiaTheme="minorEastAsia"/>
          <w:noProof/>
          <w:lang w:eastAsia="en-GB"/>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20010017" w:history="1">
        <w:r w:rsidR="00646FBC" w:rsidRPr="00A51946">
          <w:rPr>
            <w:rStyle w:val="Hyperlink"/>
            <w:rFonts w:ascii="Times New Roman" w:hAnsi="Times New Roman" w:cs="Times New Roman"/>
            <w:noProof/>
          </w:rPr>
          <w:t>Figure 1 Hydroponics in vertical farming systems</w:t>
        </w:r>
        <w:r w:rsidR="00646FBC">
          <w:rPr>
            <w:noProof/>
            <w:webHidden/>
          </w:rPr>
          <w:tab/>
        </w:r>
        <w:r w:rsidR="00646FBC">
          <w:rPr>
            <w:noProof/>
            <w:webHidden/>
          </w:rPr>
          <w:fldChar w:fldCharType="begin"/>
        </w:r>
        <w:r w:rsidR="00646FBC">
          <w:rPr>
            <w:noProof/>
            <w:webHidden/>
          </w:rPr>
          <w:instrText xml:space="preserve"> PAGEREF _Toc120010017 \h </w:instrText>
        </w:r>
        <w:r w:rsidR="00646FBC">
          <w:rPr>
            <w:noProof/>
            <w:webHidden/>
          </w:rPr>
        </w:r>
        <w:r w:rsidR="00646FBC">
          <w:rPr>
            <w:noProof/>
            <w:webHidden/>
          </w:rPr>
          <w:fldChar w:fldCharType="separate"/>
        </w:r>
        <w:r w:rsidR="00646FBC">
          <w:rPr>
            <w:noProof/>
            <w:webHidden/>
          </w:rPr>
          <w:t>5</w:t>
        </w:r>
        <w:r w:rsidR="00646FBC">
          <w:rPr>
            <w:noProof/>
            <w:webHidden/>
          </w:rPr>
          <w:fldChar w:fldCharType="end"/>
        </w:r>
      </w:hyperlink>
    </w:p>
    <w:p w14:paraId="4C698A4F" w14:textId="44191E3D" w:rsidR="00646FBC" w:rsidRDefault="00000000">
      <w:pPr>
        <w:pStyle w:val="TableofFigures"/>
        <w:tabs>
          <w:tab w:val="right" w:leader="dot" w:pos="9016"/>
        </w:tabs>
        <w:rPr>
          <w:rFonts w:eastAsiaTheme="minorEastAsia"/>
          <w:noProof/>
          <w:lang w:eastAsia="en-GB"/>
        </w:rPr>
      </w:pPr>
      <w:hyperlink w:anchor="_Toc120010018" w:history="1">
        <w:r w:rsidR="00646FBC" w:rsidRPr="00A51946">
          <w:rPr>
            <w:rStyle w:val="Hyperlink"/>
            <w:rFonts w:ascii="Times New Roman" w:hAnsi="Times New Roman" w:cs="Times New Roman"/>
            <w:noProof/>
          </w:rPr>
          <w:t>Figure 2 Use-case diagram of the Vertical Farm Control System</w:t>
        </w:r>
        <w:r w:rsidR="00646FBC">
          <w:rPr>
            <w:noProof/>
            <w:webHidden/>
          </w:rPr>
          <w:tab/>
        </w:r>
        <w:r w:rsidR="00646FBC">
          <w:rPr>
            <w:noProof/>
            <w:webHidden/>
          </w:rPr>
          <w:fldChar w:fldCharType="begin"/>
        </w:r>
        <w:r w:rsidR="00646FBC">
          <w:rPr>
            <w:noProof/>
            <w:webHidden/>
          </w:rPr>
          <w:instrText xml:space="preserve"> PAGEREF _Toc120010018 \h </w:instrText>
        </w:r>
        <w:r w:rsidR="00646FBC">
          <w:rPr>
            <w:noProof/>
            <w:webHidden/>
          </w:rPr>
        </w:r>
        <w:r w:rsidR="00646FBC">
          <w:rPr>
            <w:noProof/>
            <w:webHidden/>
          </w:rPr>
          <w:fldChar w:fldCharType="separate"/>
        </w:r>
        <w:r w:rsidR="00646FBC">
          <w:rPr>
            <w:noProof/>
            <w:webHidden/>
          </w:rPr>
          <w:t>10</w:t>
        </w:r>
        <w:r w:rsidR="00646FBC">
          <w:rPr>
            <w:noProof/>
            <w:webHidden/>
          </w:rPr>
          <w:fldChar w:fldCharType="end"/>
        </w:r>
      </w:hyperlink>
    </w:p>
    <w:p w14:paraId="07EBD04B" w14:textId="646628AC" w:rsidR="00646FBC" w:rsidRDefault="00000000">
      <w:pPr>
        <w:pStyle w:val="TableofFigures"/>
        <w:tabs>
          <w:tab w:val="right" w:leader="dot" w:pos="9016"/>
        </w:tabs>
        <w:rPr>
          <w:rFonts w:eastAsiaTheme="minorEastAsia"/>
          <w:noProof/>
          <w:lang w:eastAsia="en-GB"/>
        </w:rPr>
      </w:pPr>
      <w:hyperlink r:id="rId9" w:anchor="_Toc120010019" w:history="1">
        <w:r w:rsidR="00646FBC" w:rsidRPr="00A51946">
          <w:rPr>
            <w:rStyle w:val="Hyperlink"/>
            <w:rFonts w:ascii="Times New Roman" w:hAnsi="Times New Roman" w:cs="Times New Roman"/>
            <w:noProof/>
          </w:rPr>
          <w:t>Figure 3 Sequence diagram for use case 1</w:t>
        </w:r>
        <w:r w:rsidR="00646FBC">
          <w:rPr>
            <w:noProof/>
            <w:webHidden/>
          </w:rPr>
          <w:tab/>
        </w:r>
        <w:r w:rsidR="00646FBC">
          <w:rPr>
            <w:noProof/>
            <w:webHidden/>
          </w:rPr>
          <w:fldChar w:fldCharType="begin"/>
        </w:r>
        <w:r w:rsidR="00646FBC">
          <w:rPr>
            <w:noProof/>
            <w:webHidden/>
          </w:rPr>
          <w:instrText xml:space="preserve"> PAGEREF _Toc120010019 \h </w:instrText>
        </w:r>
        <w:r w:rsidR="00646FBC">
          <w:rPr>
            <w:noProof/>
            <w:webHidden/>
          </w:rPr>
        </w:r>
        <w:r w:rsidR="00646FBC">
          <w:rPr>
            <w:noProof/>
            <w:webHidden/>
          </w:rPr>
          <w:fldChar w:fldCharType="separate"/>
        </w:r>
        <w:r w:rsidR="00646FBC">
          <w:rPr>
            <w:noProof/>
            <w:webHidden/>
          </w:rPr>
          <w:t>11</w:t>
        </w:r>
        <w:r w:rsidR="00646FBC">
          <w:rPr>
            <w:noProof/>
            <w:webHidden/>
          </w:rPr>
          <w:fldChar w:fldCharType="end"/>
        </w:r>
      </w:hyperlink>
    </w:p>
    <w:p w14:paraId="7CA28DAE" w14:textId="7F85A071" w:rsidR="00646FBC" w:rsidRDefault="00000000">
      <w:pPr>
        <w:pStyle w:val="TableofFigures"/>
        <w:tabs>
          <w:tab w:val="right" w:leader="dot" w:pos="9016"/>
        </w:tabs>
        <w:rPr>
          <w:rFonts w:eastAsiaTheme="minorEastAsia"/>
          <w:noProof/>
          <w:lang w:eastAsia="en-GB"/>
        </w:rPr>
      </w:pPr>
      <w:hyperlink r:id="rId10" w:anchor="_Toc120010020" w:history="1">
        <w:r w:rsidR="00646FBC" w:rsidRPr="00A51946">
          <w:rPr>
            <w:rStyle w:val="Hyperlink"/>
            <w:rFonts w:ascii="Times New Roman" w:hAnsi="Times New Roman" w:cs="Times New Roman"/>
            <w:noProof/>
          </w:rPr>
          <w:t>Figure 4 Sequence diagram for use case 2</w:t>
        </w:r>
        <w:r w:rsidR="00646FBC">
          <w:rPr>
            <w:noProof/>
            <w:webHidden/>
          </w:rPr>
          <w:tab/>
        </w:r>
        <w:r w:rsidR="00646FBC">
          <w:rPr>
            <w:noProof/>
            <w:webHidden/>
          </w:rPr>
          <w:fldChar w:fldCharType="begin"/>
        </w:r>
        <w:r w:rsidR="00646FBC">
          <w:rPr>
            <w:noProof/>
            <w:webHidden/>
          </w:rPr>
          <w:instrText xml:space="preserve"> PAGEREF _Toc120010020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03225482" w14:textId="34D1356A" w:rsidR="00646FBC" w:rsidRDefault="00000000">
      <w:pPr>
        <w:pStyle w:val="TableofFigures"/>
        <w:tabs>
          <w:tab w:val="right" w:leader="dot" w:pos="9016"/>
        </w:tabs>
        <w:rPr>
          <w:rFonts w:eastAsiaTheme="minorEastAsia"/>
          <w:noProof/>
          <w:lang w:eastAsia="en-GB"/>
        </w:rPr>
      </w:pPr>
      <w:hyperlink r:id="rId11" w:anchor="_Toc120010021" w:history="1">
        <w:r w:rsidR="00646FBC" w:rsidRPr="00A51946">
          <w:rPr>
            <w:rStyle w:val="Hyperlink"/>
            <w:rFonts w:ascii="Times New Roman" w:hAnsi="Times New Roman" w:cs="Times New Roman"/>
            <w:noProof/>
          </w:rPr>
          <w:t>Figure 5 Sequence diagram for use case 3</w:t>
        </w:r>
        <w:r w:rsidR="00646FBC">
          <w:rPr>
            <w:noProof/>
            <w:webHidden/>
          </w:rPr>
          <w:tab/>
        </w:r>
        <w:r w:rsidR="00646FBC">
          <w:rPr>
            <w:noProof/>
            <w:webHidden/>
          </w:rPr>
          <w:fldChar w:fldCharType="begin"/>
        </w:r>
        <w:r w:rsidR="00646FBC">
          <w:rPr>
            <w:noProof/>
            <w:webHidden/>
          </w:rPr>
          <w:instrText xml:space="preserve"> PAGEREF _Toc120010021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5710C249" w14:textId="4FF494E5" w:rsidR="00646FBC" w:rsidRDefault="00000000">
      <w:pPr>
        <w:pStyle w:val="TableofFigures"/>
        <w:tabs>
          <w:tab w:val="right" w:leader="dot" w:pos="9016"/>
        </w:tabs>
        <w:rPr>
          <w:rFonts w:eastAsiaTheme="minorEastAsia"/>
          <w:noProof/>
          <w:lang w:eastAsia="en-GB"/>
        </w:rPr>
      </w:pPr>
      <w:hyperlink r:id="rId12" w:anchor="_Toc120010022" w:history="1">
        <w:r w:rsidR="00646FBC" w:rsidRPr="00A51946">
          <w:rPr>
            <w:rStyle w:val="Hyperlink"/>
            <w:rFonts w:ascii="Times New Roman" w:hAnsi="Times New Roman" w:cs="Times New Roman"/>
            <w:noProof/>
          </w:rPr>
          <w:t>Figure 6 Sequence diagram for use case 4</w:t>
        </w:r>
        <w:r w:rsidR="00646FBC">
          <w:rPr>
            <w:noProof/>
            <w:webHidden/>
          </w:rPr>
          <w:tab/>
        </w:r>
        <w:r w:rsidR="00646FBC">
          <w:rPr>
            <w:noProof/>
            <w:webHidden/>
          </w:rPr>
          <w:fldChar w:fldCharType="begin"/>
        </w:r>
        <w:r w:rsidR="00646FBC">
          <w:rPr>
            <w:noProof/>
            <w:webHidden/>
          </w:rPr>
          <w:instrText xml:space="preserve"> PAGEREF _Toc120010022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38FA5A2A" w14:textId="7025D151" w:rsidR="00646FBC" w:rsidRDefault="00000000">
      <w:pPr>
        <w:pStyle w:val="TableofFigures"/>
        <w:tabs>
          <w:tab w:val="right" w:leader="dot" w:pos="9016"/>
        </w:tabs>
        <w:rPr>
          <w:rFonts w:eastAsiaTheme="minorEastAsia"/>
          <w:noProof/>
          <w:lang w:eastAsia="en-GB"/>
        </w:rPr>
      </w:pPr>
      <w:hyperlink r:id="rId13" w:anchor="_Toc120010023" w:history="1">
        <w:r w:rsidR="00646FBC" w:rsidRPr="00A51946">
          <w:rPr>
            <w:rStyle w:val="Hyperlink"/>
            <w:rFonts w:ascii="Times New Roman" w:hAnsi="Times New Roman" w:cs="Times New Roman"/>
            <w:noProof/>
          </w:rPr>
          <w:t>Figure 7 Sequence diagram for use case 5</w:t>
        </w:r>
        <w:r w:rsidR="00646FBC">
          <w:rPr>
            <w:noProof/>
            <w:webHidden/>
          </w:rPr>
          <w:tab/>
        </w:r>
        <w:r w:rsidR="00646FBC">
          <w:rPr>
            <w:noProof/>
            <w:webHidden/>
          </w:rPr>
          <w:fldChar w:fldCharType="begin"/>
        </w:r>
        <w:r w:rsidR="00646FBC">
          <w:rPr>
            <w:noProof/>
            <w:webHidden/>
          </w:rPr>
          <w:instrText xml:space="preserve"> PAGEREF _Toc120010023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7761E076" w14:textId="228C3954" w:rsidR="00646FBC" w:rsidRDefault="00000000">
      <w:pPr>
        <w:pStyle w:val="TableofFigures"/>
        <w:tabs>
          <w:tab w:val="right" w:leader="dot" w:pos="9016"/>
        </w:tabs>
        <w:rPr>
          <w:rFonts w:eastAsiaTheme="minorEastAsia"/>
          <w:noProof/>
          <w:lang w:eastAsia="en-GB"/>
        </w:rPr>
      </w:pPr>
      <w:hyperlink w:anchor="_Toc120010024" w:history="1">
        <w:r w:rsidR="00646FBC" w:rsidRPr="00A51946">
          <w:rPr>
            <w:rStyle w:val="Hyperlink"/>
            <w:rFonts w:ascii="Times New Roman" w:hAnsi="Times New Roman" w:cs="Times New Roman"/>
            <w:noProof/>
          </w:rPr>
          <w:t>Figure 8 Feedback Control System Diagram</w:t>
        </w:r>
        <w:r w:rsidR="00646FBC">
          <w:rPr>
            <w:noProof/>
            <w:webHidden/>
          </w:rPr>
          <w:tab/>
        </w:r>
        <w:r w:rsidR="00646FBC">
          <w:rPr>
            <w:noProof/>
            <w:webHidden/>
          </w:rPr>
          <w:fldChar w:fldCharType="begin"/>
        </w:r>
        <w:r w:rsidR="00646FBC">
          <w:rPr>
            <w:noProof/>
            <w:webHidden/>
          </w:rPr>
          <w:instrText xml:space="preserve"> PAGEREF _Toc120010024 \h </w:instrText>
        </w:r>
        <w:r w:rsidR="00646FBC">
          <w:rPr>
            <w:noProof/>
            <w:webHidden/>
          </w:rPr>
        </w:r>
        <w:r w:rsidR="00646FBC">
          <w:rPr>
            <w:noProof/>
            <w:webHidden/>
          </w:rPr>
          <w:fldChar w:fldCharType="separate"/>
        </w:r>
        <w:r w:rsidR="00646FBC">
          <w:rPr>
            <w:noProof/>
            <w:webHidden/>
          </w:rPr>
          <w:t>14</w:t>
        </w:r>
        <w:r w:rsidR="00646FBC">
          <w:rPr>
            <w:noProof/>
            <w:webHidden/>
          </w:rPr>
          <w:fldChar w:fldCharType="end"/>
        </w:r>
      </w:hyperlink>
    </w:p>
    <w:p w14:paraId="00ECFB98" w14:textId="69D2815D" w:rsidR="00646FBC" w:rsidRDefault="00000000">
      <w:pPr>
        <w:pStyle w:val="TableofFigures"/>
        <w:tabs>
          <w:tab w:val="right" w:leader="dot" w:pos="9016"/>
        </w:tabs>
        <w:rPr>
          <w:rFonts w:eastAsiaTheme="minorEastAsia"/>
          <w:noProof/>
          <w:lang w:eastAsia="en-GB"/>
        </w:rPr>
      </w:pPr>
      <w:hyperlink w:anchor="_Toc120010025" w:history="1">
        <w:r w:rsidR="00646FBC" w:rsidRPr="00A51946">
          <w:rPr>
            <w:rStyle w:val="Hyperlink"/>
            <w:rFonts w:ascii="Times New Roman" w:hAnsi="Times New Roman" w:cs="Times New Roman"/>
            <w:noProof/>
          </w:rPr>
          <w:t>Figure 9 Finite state machine diagram</w:t>
        </w:r>
        <w:r w:rsidR="00646FBC">
          <w:rPr>
            <w:noProof/>
            <w:webHidden/>
          </w:rPr>
          <w:tab/>
        </w:r>
        <w:r w:rsidR="00646FBC">
          <w:rPr>
            <w:noProof/>
            <w:webHidden/>
          </w:rPr>
          <w:fldChar w:fldCharType="begin"/>
        </w:r>
        <w:r w:rsidR="00646FBC">
          <w:rPr>
            <w:noProof/>
            <w:webHidden/>
          </w:rPr>
          <w:instrText xml:space="preserve"> PAGEREF _Toc120010025 \h </w:instrText>
        </w:r>
        <w:r w:rsidR="00646FBC">
          <w:rPr>
            <w:noProof/>
            <w:webHidden/>
          </w:rPr>
        </w:r>
        <w:r w:rsidR="00646FBC">
          <w:rPr>
            <w:noProof/>
            <w:webHidden/>
          </w:rPr>
          <w:fldChar w:fldCharType="separate"/>
        </w:r>
        <w:r w:rsidR="00646FBC">
          <w:rPr>
            <w:noProof/>
            <w:webHidden/>
          </w:rPr>
          <w:t>15</w:t>
        </w:r>
        <w:r w:rsidR="00646FBC">
          <w:rPr>
            <w:noProof/>
            <w:webHidden/>
          </w:rPr>
          <w:fldChar w:fldCharType="end"/>
        </w:r>
      </w:hyperlink>
    </w:p>
    <w:p w14:paraId="1E7C98EA" w14:textId="15D01F00" w:rsidR="00646FBC" w:rsidRDefault="00000000">
      <w:pPr>
        <w:pStyle w:val="TableofFigures"/>
        <w:tabs>
          <w:tab w:val="right" w:leader="dot" w:pos="9016"/>
        </w:tabs>
        <w:rPr>
          <w:rFonts w:eastAsiaTheme="minorEastAsia"/>
          <w:noProof/>
          <w:lang w:eastAsia="en-GB"/>
        </w:rPr>
      </w:pPr>
      <w:hyperlink r:id="rId14" w:anchor="_Toc120010026" w:history="1">
        <w:r w:rsidR="00646FBC" w:rsidRPr="00A51946">
          <w:rPr>
            <w:rStyle w:val="Hyperlink"/>
            <w:rFonts w:ascii="Times New Roman" w:hAnsi="Times New Roman" w:cs="Times New Roman"/>
            <w:noProof/>
          </w:rPr>
          <w:t>Figure 10 Level 0 (Context) data flow diagram</w:t>
        </w:r>
        <w:r w:rsidR="00646FBC">
          <w:rPr>
            <w:noProof/>
            <w:webHidden/>
          </w:rPr>
          <w:tab/>
        </w:r>
        <w:r w:rsidR="00646FBC">
          <w:rPr>
            <w:noProof/>
            <w:webHidden/>
          </w:rPr>
          <w:fldChar w:fldCharType="begin"/>
        </w:r>
        <w:r w:rsidR="00646FBC">
          <w:rPr>
            <w:noProof/>
            <w:webHidden/>
          </w:rPr>
          <w:instrText xml:space="preserve"> PAGEREF _Toc120010026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2D03004F" w14:textId="28C13DFA" w:rsidR="00646FBC" w:rsidRDefault="00000000">
      <w:pPr>
        <w:pStyle w:val="TableofFigures"/>
        <w:tabs>
          <w:tab w:val="right" w:leader="dot" w:pos="9016"/>
        </w:tabs>
        <w:rPr>
          <w:rFonts w:eastAsiaTheme="minorEastAsia"/>
          <w:noProof/>
          <w:lang w:eastAsia="en-GB"/>
        </w:rPr>
      </w:pPr>
      <w:hyperlink r:id="rId15" w:anchor="_Toc120010027" w:history="1">
        <w:r w:rsidR="00646FBC" w:rsidRPr="00A51946">
          <w:rPr>
            <w:rStyle w:val="Hyperlink"/>
            <w:rFonts w:ascii="Times New Roman" w:hAnsi="Times New Roman" w:cs="Times New Roman"/>
            <w:noProof/>
          </w:rPr>
          <w:t>Figure 11 Level 1 data flow diagram</w:t>
        </w:r>
        <w:r w:rsidR="00646FBC">
          <w:rPr>
            <w:noProof/>
            <w:webHidden/>
          </w:rPr>
          <w:tab/>
        </w:r>
        <w:r w:rsidR="00646FBC">
          <w:rPr>
            <w:noProof/>
            <w:webHidden/>
          </w:rPr>
          <w:fldChar w:fldCharType="begin"/>
        </w:r>
        <w:r w:rsidR="00646FBC">
          <w:rPr>
            <w:noProof/>
            <w:webHidden/>
          </w:rPr>
          <w:instrText xml:space="preserve"> PAGEREF _Toc120010027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672F979F" w14:textId="2D846F92" w:rsidR="00646FBC" w:rsidRDefault="00000000">
      <w:pPr>
        <w:pStyle w:val="TableofFigures"/>
        <w:tabs>
          <w:tab w:val="right" w:leader="dot" w:pos="9016"/>
        </w:tabs>
        <w:rPr>
          <w:rFonts w:eastAsiaTheme="minorEastAsia"/>
          <w:noProof/>
          <w:lang w:eastAsia="en-GB"/>
        </w:rPr>
      </w:pPr>
      <w:hyperlink r:id="rId16" w:anchor="_Toc120010028" w:history="1">
        <w:r w:rsidR="00646FBC" w:rsidRPr="00A51946">
          <w:rPr>
            <w:rStyle w:val="Hyperlink"/>
            <w:rFonts w:ascii="Times New Roman" w:hAnsi="Times New Roman" w:cs="Times New Roman"/>
            <w:noProof/>
          </w:rPr>
          <w:t>Figure 12 Level 2 data flow diagram</w:t>
        </w:r>
        <w:r w:rsidR="00646FBC">
          <w:rPr>
            <w:noProof/>
            <w:webHidden/>
          </w:rPr>
          <w:tab/>
        </w:r>
        <w:r w:rsidR="00646FBC">
          <w:rPr>
            <w:noProof/>
            <w:webHidden/>
          </w:rPr>
          <w:fldChar w:fldCharType="begin"/>
        </w:r>
        <w:r w:rsidR="00646FBC">
          <w:rPr>
            <w:noProof/>
            <w:webHidden/>
          </w:rPr>
          <w:instrText xml:space="preserve"> PAGEREF _Toc120010028 \h </w:instrText>
        </w:r>
        <w:r w:rsidR="00646FBC">
          <w:rPr>
            <w:noProof/>
            <w:webHidden/>
          </w:rPr>
        </w:r>
        <w:r w:rsidR="00646FBC">
          <w:rPr>
            <w:noProof/>
            <w:webHidden/>
          </w:rPr>
          <w:fldChar w:fldCharType="separate"/>
        </w:r>
        <w:r w:rsidR="00646FBC">
          <w:rPr>
            <w:noProof/>
            <w:webHidden/>
          </w:rPr>
          <w:t>17</w:t>
        </w:r>
        <w:r w:rsidR="00646FBC">
          <w:rPr>
            <w:noProof/>
            <w:webHidden/>
          </w:rPr>
          <w:fldChar w:fldCharType="end"/>
        </w:r>
      </w:hyperlink>
    </w:p>
    <w:p w14:paraId="27D8AACF" w14:textId="61208AF5" w:rsidR="00646FBC" w:rsidRDefault="00000000">
      <w:pPr>
        <w:pStyle w:val="TableofFigures"/>
        <w:tabs>
          <w:tab w:val="right" w:leader="dot" w:pos="9016"/>
        </w:tabs>
        <w:rPr>
          <w:rFonts w:eastAsiaTheme="minorEastAsia"/>
          <w:noProof/>
          <w:lang w:eastAsia="en-GB"/>
        </w:rPr>
      </w:pPr>
      <w:hyperlink w:anchor="_Toc120010029" w:history="1">
        <w:r w:rsidR="00646FBC" w:rsidRPr="00A51946">
          <w:rPr>
            <w:rStyle w:val="Hyperlink"/>
            <w:rFonts w:ascii="Times New Roman" w:hAnsi="Times New Roman" w:cs="Times New Roman"/>
            <w:noProof/>
          </w:rPr>
          <w:t>Figure 13 Administrator control panel</w:t>
        </w:r>
        <w:r w:rsidR="00646FBC">
          <w:rPr>
            <w:noProof/>
            <w:webHidden/>
          </w:rPr>
          <w:tab/>
        </w:r>
        <w:r w:rsidR="00646FBC">
          <w:rPr>
            <w:noProof/>
            <w:webHidden/>
          </w:rPr>
          <w:fldChar w:fldCharType="begin"/>
        </w:r>
        <w:r w:rsidR="00646FBC">
          <w:rPr>
            <w:noProof/>
            <w:webHidden/>
          </w:rPr>
          <w:instrText xml:space="preserve"> PAGEREF _Toc120010029 \h </w:instrText>
        </w:r>
        <w:r w:rsidR="00646FBC">
          <w:rPr>
            <w:noProof/>
            <w:webHidden/>
          </w:rPr>
        </w:r>
        <w:r w:rsidR="00646FBC">
          <w:rPr>
            <w:noProof/>
            <w:webHidden/>
          </w:rPr>
          <w:fldChar w:fldCharType="separate"/>
        </w:r>
        <w:r w:rsidR="00646FBC">
          <w:rPr>
            <w:noProof/>
            <w:webHidden/>
          </w:rPr>
          <w:t>19</w:t>
        </w:r>
        <w:r w:rsidR="00646FBC">
          <w:rPr>
            <w:noProof/>
            <w:webHidden/>
          </w:rPr>
          <w:fldChar w:fldCharType="end"/>
        </w:r>
      </w:hyperlink>
    </w:p>
    <w:p w14:paraId="3E1D828B" w14:textId="27A6C683" w:rsidR="00646FBC" w:rsidRDefault="00000000">
      <w:pPr>
        <w:pStyle w:val="TableofFigures"/>
        <w:tabs>
          <w:tab w:val="right" w:leader="dot" w:pos="9016"/>
        </w:tabs>
        <w:rPr>
          <w:rFonts w:eastAsiaTheme="minorEastAsia"/>
          <w:noProof/>
          <w:lang w:eastAsia="en-GB"/>
        </w:rPr>
      </w:pPr>
      <w:hyperlink w:anchor="_Toc120010030" w:history="1">
        <w:r w:rsidR="00646FBC" w:rsidRPr="00A51946">
          <w:rPr>
            <w:rStyle w:val="Hyperlink"/>
            <w:rFonts w:ascii="Times New Roman" w:hAnsi="Times New Roman" w:cs="Times New Roman"/>
            <w:noProof/>
          </w:rPr>
          <w:t>Figure 14 Monitor System Panel</w:t>
        </w:r>
        <w:r w:rsidR="00646FBC">
          <w:rPr>
            <w:noProof/>
            <w:webHidden/>
          </w:rPr>
          <w:tab/>
        </w:r>
        <w:r w:rsidR="00646FBC">
          <w:rPr>
            <w:noProof/>
            <w:webHidden/>
          </w:rPr>
          <w:fldChar w:fldCharType="begin"/>
        </w:r>
        <w:r w:rsidR="00646FBC">
          <w:rPr>
            <w:noProof/>
            <w:webHidden/>
          </w:rPr>
          <w:instrText xml:space="preserve"> PAGEREF _Toc120010030 \h </w:instrText>
        </w:r>
        <w:r w:rsidR="00646FBC">
          <w:rPr>
            <w:noProof/>
            <w:webHidden/>
          </w:rPr>
        </w:r>
        <w:r w:rsidR="00646FBC">
          <w:rPr>
            <w:noProof/>
            <w:webHidden/>
          </w:rPr>
          <w:fldChar w:fldCharType="separate"/>
        </w:r>
        <w:r w:rsidR="00646FBC">
          <w:rPr>
            <w:noProof/>
            <w:webHidden/>
          </w:rPr>
          <w:t>20</w:t>
        </w:r>
        <w:r w:rsidR="00646FBC">
          <w:rPr>
            <w:noProof/>
            <w:webHidden/>
          </w:rPr>
          <w:fldChar w:fldCharType="end"/>
        </w:r>
      </w:hyperlink>
    </w:p>
    <w:p w14:paraId="0D25E2F2" w14:textId="572EC356" w:rsidR="00646FBC" w:rsidRDefault="00000000">
      <w:pPr>
        <w:pStyle w:val="TableofFigures"/>
        <w:tabs>
          <w:tab w:val="right" w:leader="dot" w:pos="9016"/>
        </w:tabs>
        <w:rPr>
          <w:rFonts w:eastAsiaTheme="minorEastAsia"/>
          <w:noProof/>
          <w:lang w:eastAsia="en-GB"/>
        </w:rPr>
      </w:pPr>
      <w:hyperlink w:anchor="_Toc120010031" w:history="1">
        <w:r w:rsidR="00646FBC" w:rsidRPr="00A51946">
          <w:rPr>
            <w:rStyle w:val="Hyperlink"/>
            <w:rFonts w:ascii="Times New Roman" w:hAnsi="Times New Roman" w:cs="Times New Roman"/>
            <w:noProof/>
          </w:rPr>
          <w:t>Figure 15 Control Simulation Window</w:t>
        </w:r>
        <w:r w:rsidR="00646FBC">
          <w:rPr>
            <w:noProof/>
            <w:webHidden/>
          </w:rPr>
          <w:tab/>
        </w:r>
        <w:r w:rsidR="00646FBC">
          <w:rPr>
            <w:noProof/>
            <w:webHidden/>
          </w:rPr>
          <w:fldChar w:fldCharType="begin"/>
        </w:r>
        <w:r w:rsidR="00646FBC">
          <w:rPr>
            <w:noProof/>
            <w:webHidden/>
          </w:rPr>
          <w:instrText xml:space="preserve"> PAGEREF _Toc120010031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0180063B" w14:textId="1DC672E0" w:rsidR="00646FBC" w:rsidRDefault="00000000">
      <w:pPr>
        <w:pStyle w:val="TableofFigures"/>
        <w:tabs>
          <w:tab w:val="right" w:leader="dot" w:pos="9016"/>
        </w:tabs>
        <w:rPr>
          <w:rFonts w:eastAsiaTheme="minorEastAsia"/>
          <w:noProof/>
          <w:lang w:eastAsia="en-GB"/>
        </w:rPr>
      </w:pPr>
      <w:hyperlink w:anchor="_Toc120010032" w:history="1">
        <w:r w:rsidR="00646FBC" w:rsidRPr="00A51946">
          <w:rPr>
            <w:rStyle w:val="Hyperlink"/>
            <w:rFonts w:ascii="Times New Roman" w:hAnsi="Times New Roman" w:cs="Times New Roman"/>
            <w:noProof/>
          </w:rPr>
          <w:t>Figure 16 Monitor System during Simulation</w:t>
        </w:r>
        <w:r w:rsidR="00646FBC">
          <w:rPr>
            <w:noProof/>
            <w:webHidden/>
          </w:rPr>
          <w:tab/>
        </w:r>
        <w:r w:rsidR="00646FBC">
          <w:rPr>
            <w:noProof/>
            <w:webHidden/>
          </w:rPr>
          <w:fldChar w:fldCharType="begin"/>
        </w:r>
        <w:r w:rsidR="00646FBC">
          <w:rPr>
            <w:noProof/>
            <w:webHidden/>
          </w:rPr>
          <w:instrText xml:space="preserve"> PAGEREF _Toc120010032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17E102B1" w14:textId="77777777" w:rsidR="00646FBC" w:rsidRDefault="00E364E8" w:rsidP="00646FBC">
      <w:pPr>
        <w:pStyle w:val="TOC2"/>
        <w:tabs>
          <w:tab w:val="right" w:leader="dot" w:pos="9016"/>
        </w:tabs>
        <w:ind w:left="0"/>
        <w:rPr>
          <w:rStyle w:val="Hyperlink"/>
          <w:noProof/>
        </w:rPr>
      </w:pPr>
      <w:r w:rsidRPr="00E364E8">
        <w:rPr>
          <w:rStyle w:val="Hyperlink"/>
          <w:noProof/>
        </w:rPr>
        <w:fldChar w:fldCharType="end"/>
      </w:r>
    </w:p>
    <w:p w14:paraId="18E13681" w14:textId="77777777" w:rsidR="00646FBC" w:rsidRDefault="00646FBC">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225C3036" w14:textId="07F68F39" w:rsidR="007C466B" w:rsidRPr="00646FBC" w:rsidRDefault="001E71B3" w:rsidP="00646FBC">
      <w:pPr>
        <w:pStyle w:val="TOC2"/>
        <w:tabs>
          <w:tab w:val="right" w:leader="dot" w:pos="9016"/>
        </w:tabs>
        <w:spacing w:after="600"/>
        <w:ind w:left="0"/>
        <w:rPr>
          <w:noProof/>
        </w:rPr>
      </w:pPr>
      <w:r>
        <w:rPr>
          <w:rFonts w:ascii="Times New Roman" w:eastAsiaTheme="majorEastAsia" w:hAnsi="Times New Roman" w:cs="Times New Roman"/>
          <w:color w:val="2F5496" w:themeColor="accent1" w:themeShade="BF"/>
          <w:sz w:val="32"/>
          <w:szCs w:val="32"/>
          <w:lang w:val="en-US"/>
        </w:rPr>
        <w:lastRenderedPageBreak/>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000000">
        <w:rPr>
          <w:rFonts w:ascii="Times New Roman" w:eastAsiaTheme="majorEastAsia" w:hAnsi="Times New Roman" w:cs="Times New Roman"/>
          <w:color w:val="2F5496" w:themeColor="accent1" w:themeShade="BF"/>
          <w:sz w:val="32"/>
          <w:szCs w:val="32"/>
          <w:lang w:val="en-US"/>
        </w:rPr>
        <w:fldChar w:fldCharType="separate"/>
      </w:r>
      <w:r>
        <w:rPr>
          <w:rStyle w:val="Hyperlink"/>
          <w:noProof/>
        </w:rPr>
        <w:fldChar w:fldCharType="end"/>
      </w:r>
    </w:p>
    <w:tbl>
      <w:tblPr>
        <w:tblStyle w:val="TableGrid"/>
        <w:tblW w:w="0" w:type="auto"/>
        <w:tblInd w:w="448" w:type="dxa"/>
        <w:tblLook w:val="04A0" w:firstRow="1" w:lastRow="0" w:firstColumn="1" w:lastColumn="0" w:noHBand="0" w:noVBand="1"/>
      </w:tblPr>
      <w:tblGrid>
        <w:gridCol w:w="2855"/>
        <w:gridCol w:w="2856"/>
        <w:gridCol w:w="2857"/>
      </w:tblGrid>
      <w:tr w:rsidR="007C466B" w14:paraId="1239A894" w14:textId="77777777" w:rsidTr="00484B7C">
        <w:tc>
          <w:tcPr>
            <w:tcW w:w="8568" w:type="dxa"/>
            <w:gridSpan w:val="3"/>
          </w:tcPr>
          <w:p w14:paraId="447D33D1" w14:textId="3D3E9A48" w:rsidR="007C466B" w:rsidRPr="00646FBC" w:rsidRDefault="00646FBC" w:rsidP="00646FBC">
            <w:pPr>
              <w:pStyle w:val="Textcontent"/>
              <w:ind w:left="0" w:right="288"/>
              <w:jc w:val="center"/>
              <w:rPr>
                <w:b/>
                <w:bCs/>
                <w:i/>
                <w:iCs/>
              </w:rPr>
            </w:pPr>
            <w:r w:rsidRPr="00646FBC">
              <w:rPr>
                <w:b/>
                <w:bCs/>
                <w:i/>
                <w:iCs/>
              </w:rPr>
              <w:t>Tasks of individual</w:t>
            </w:r>
            <w:r w:rsidR="007C466B" w:rsidRPr="00646FBC">
              <w:rPr>
                <w:b/>
                <w:bCs/>
                <w:i/>
                <w:iCs/>
              </w:rPr>
              <w:t xml:space="preserve"> team members</w:t>
            </w:r>
            <w:r>
              <w:rPr>
                <w:b/>
                <w:bCs/>
                <w:i/>
                <w:iCs/>
              </w:rPr>
              <w:t xml:space="preserve"> for D3</w:t>
            </w:r>
          </w:p>
        </w:tc>
      </w:tr>
      <w:tr w:rsidR="007C466B" w14:paraId="4D69B288" w14:textId="77777777" w:rsidTr="007C466B">
        <w:tc>
          <w:tcPr>
            <w:tcW w:w="2855" w:type="dxa"/>
          </w:tcPr>
          <w:p w14:paraId="4904EC77" w14:textId="6D314157" w:rsidR="007C466B" w:rsidRDefault="007C466B" w:rsidP="00037004">
            <w:pPr>
              <w:pStyle w:val="Textcontent"/>
              <w:ind w:left="0"/>
            </w:pPr>
            <w:r>
              <w:t>Jakab-Gyik Sarolta</w:t>
            </w:r>
          </w:p>
        </w:tc>
        <w:tc>
          <w:tcPr>
            <w:tcW w:w="2856" w:type="dxa"/>
          </w:tcPr>
          <w:p w14:paraId="5CF05BA2" w14:textId="5D30BF14" w:rsidR="007C466B" w:rsidRDefault="007C466B" w:rsidP="00037004">
            <w:pPr>
              <w:pStyle w:val="Textcontent"/>
              <w:ind w:left="0"/>
            </w:pPr>
            <w:r>
              <w:t>GUI</w:t>
            </w:r>
            <w:r w:rsidR="00192E7A">
              <w:t xml:space="preserve"> + documentation + test cases</w:t>
            </w:r>
          </w:p>
        </w:tc>
        <w:tc>
          <w:tcPr>
            <w:tcW w:w="2857" w:type="dxa"/>
          </w:tcPr>
          <w:p w14:paraId="0BF83DDB" w14:textId="71825FDE" w:rsidR="007C466B" w:rsidRDefault="00A42505" w:rsidP="00192E7A">
            <w:pPr>
              <w:pStyle w:val="Textcontent"/>
              <w:ind w:left="0"/>
              <w:jc w:val="center"/>
            </w:pPr>
            <w:r>
              <w:t xml:space="preserve">Add new parameters to </w:t>
            </w:r>
            <w:r w:rsidR="00192E7A">
              <w:t>GUI</w:t>
            </w:r>
            <w:r>
              <w:t xml:space="preserve"> + report GUI</w:t>
            </w:r>
            <w:r w:rsidR="00192E7A">
              <w:t xml:space="preserve"> + description of application</w:t>
            </w:r>
            <w:r>
              <w:t xml:space="preserve"> updated</w:t>
            </w:r>
            <w:r w:rsidR="00192E7A">
              <w:t xml:space="preserve"> + test cases and description of them</w:t>
            </w:r>
          </w:p>
        </w:tc>
      </w:tr>
      <w:tr w:rsidR="007C466B" w14:paraId="03F65D10" w14:textId="77777777" w:rsidTr="00A42505">
        <w:tc>
          <w:tcPr>
            <w:tcW w:w="2855" w:type="dxa"/>
          </w:tcPr>
          <w:p w14:paraId="6AF2D92E" w14:textId="1385CF98" w:rsidR="007C466B" w:rsidRDefault="007C466B" w:rsidP="00037004">
            <w:pPr>
              <w:pStyle w:val="Textcontent"/>
              <w:ind w:left="0"/>
            </w:pPr>
            <w:r w:rsidRPr="00E351D1">
              <w:t xml:space="preserve">Smith </w:t>
            </w:r>
            <w:proofErr w:type="spellStart"/>
            <w:r w:rsidRPr="00E351D1">
              <w:t>Deirbhle</w:t>
            </w:r>
            <w:proofErr w:type="spellEnd"/>
          </w:p>
        </w:tc>
        <w:tc>
          <w:tcPr>
            <w:tcW w:w="2856" w:type="dxa"/>
          </w:tcPr>
          <w:p w14:paraId="0182A862" w14:textId="0C0EE355" w:rsidR="007C466B" w:rsidRDefault="00192E7A" w:rsidP="00037004">
            <w:pPr>
              <w:pStyle w:val="Textcontent"/>
              <w:ind w:left="0"/>
            </w:pPr>
            <w:r>
              <w:t>Documentation + UML diagrams</w:t>
            </w:r>
          </w:p>
        </w:tc>
        <w:tc>
          <w:tcPr>
            <w:tcW w:w="2857" w:type="dxa"/>
            <w:shd w:val="clear" w:color="auto" w:fill="auto"/>
          </w:tcPr>
          <w:p w14:paraId="0C827605" w14:textId="4DDFBAFC" w:rsidR="007C466B" w:rsidRDefault="00192E7A" w:rsidP="00037004">
            <w:pPr>
              <w:pStyle w:val="Textcontent"/>
              <w:ind w:left="0"/>
            </w:pPr>
            <w:r>
              <w:t>UML package and class diagrams</w:t>
            </w:r>
            <w:r w:rsidR="00A42505">
              <w:t xml:space="preserve"> updated</w:t>
            </w:r>
            <w:r>
              <w:t>, description of classes and packages</w:t>
            </w:r>
            <w:r w:rsidR="00A42505">
              <w:t xml:space="preserve"> updated + conclusions from the project</w:t>
            </w:r>
          </w:p>
        </w:tc>
      </w:tr>
      <w:tr w:rsidR="007C466B" w14:paraId="18E805FD" w14:textId="77777777" w:rsidTr="007C466B">
        <w:tc>
          <w:tcPr>
            <w:tcW w:w="2855" w:type="dxa"/>
          </w:tcPr>
          <w:p w14:paraId="1D5CD31E" w14:textId="04BFAFF1" w:rsidR="007C466B" w:rsidRPr="007C466B" w:rsidRDefault="007C466B" w:rsidP="00037004">
            <w:pPr>
              <w:pStyle w:val="Textcontent"/>
              <w:ind w:left="0"/>
              <w:rPr>
                <w:lang w:val="hu-HU"/>
              </w:rPr>
            </w:pPr>
            <w:proofErr w:type="spellStart"/>
            <w:r>
              <w:t>Varga</w:t>
            </w:r>
            <w:proofErr w:type="spellEnd"/>
            <w:r>
              <w:t xml:space="preserve"> </w:t>
            </w:r>
            <w:proofErr w:type="spellStart"/>
            <w:r>
              <w:t>Zolt</w:t>
            </w:r>
            <w:proofErr w:type="spellEnd"/>
            <w:r>
              <w:rPr>
                <w:lang w:val="hu-HU"/>
              </w:rPr>
              <w:t>án</w:t>
            </w:r>
          </w:p>
        </w:tc>
        <w:tc>
          <w:tcPr>
            <w:tcW w:w="2856" w:type="dxa"/>
          </w:tcPr>
          <w:p w14:paraId="0D1BECBF" w14:textId="01CE0C1E" w:rsidR="007C466B" w:rsidRDefault="00192E7A" w:rsidP="00037004">
            <w:pPr>
              <w:pStyle w:val="Textcontent"/>
              <w:ind w:left="0"/>
            </w:pPr>
            <w:r>
              <w:t>Backend</w:t>
            </w:r>
            <w:r w:rsidR="00A42505">
              <w:t xml:space="preserve"> + documentation</w:t>
            </w:r>
          </w:p>
        </w:tc>
        <w:tc>
          <w:tcPr>
            <w:tcW w:w="2857" w:type="dxa"/>
          </w:tcPr>
          <w:p w14:paraId="0356181F" w14:textId="5A76F92F" w:rsidR="007C466B" w:rsidRDefault="00A42505" w:rsidP="00037004">
            <w:pPr>
              <w:pStyle w:val="Textcontent"/>
              <w:ind w:left="0"/>
            </w:pPr>
            <w:r>
              <w:t xml:space="preserve">Adding new logic for the new parameters </w:t>
            </w:r>
            <w:r w:rsidR="00192E7A">
              <w:t>+ debugging +</w:t>
            </w:r>
            <w:r>
              <w:t xml:space="preserve"> documentation for setting up the application on any PC +</w:t>
            </w:r>
            <w:r w:rsidR="00192E7A">
              <w:t xml:space="preserve"> Screen recording of the final application</w:t>
            </w:r>
          </w:p>
        </w:tc>
      </w:tr>
      <w:tr w:rsidR="007C466B" w:rsidRPr="00192E7A" w14:paraId="771E280C" w14:textId="77777777" w:rsidTr="007C466B">
        <w:tc>
          <w:tcPr>
            <w:tcW w:w="2855" w:type="dxa"/>
          </w:tcPr>
          <w:p w14:paraId="6159A2F8" w14:textId="72659CD7" w:rsidR="007C466B" w:rsidRPr="007C466B" w:rsidRDefault="007C466B" w:rsidP="00037004">
            <w:pPr>
              <w:pStyle w:val="Textcontent"/>
              <w:ind w:left="0"/>
            </w:pPr>
            <w:proofErr w:type="spellStart"/>
            <w:r>
              <w:t>Veres</w:t>
            </w:r>
            <w:proofErr w:type="spellEnd"/>
            <w:r>
              <w:t xml:space="preserve"> </w:t>
            </w:r>
            <w:proofErr w:type="spellStart"/>
            <w:r>
              <w:t>Noémi</w:t>
            </w:r>
            <w:proofErr w:type="spellEnd"/>
          </w:p>
        </w:tc>
        <w:tc>
          <w:tcPr>
            <w:tcW w:w="2856" w:type="dxa"/>
          </w:tcPr>
          <w:p w14:paraId="46CDEA98" w14:textId="6B9D4938" w:rsidR="007C466B" w:rsidRDefault="00192E7A" w:rsidP="00037004">
            <w:pPr>
              <w:pStyle w:val="Textcontent"/>
              <w:ind w:left="0"/>
            </w:pPr>
            <w:r>
              <w:t>GUI + test cases</w:t>
            </w:r>
            <w:r w:rsidR="00A42505">
              <w:t xml:space="preserve"> + documentation</w:t>
            </w:r>
          </w:p>
        </w:tc>
        <w:tc>
          <w:tcPr>
            <w:tcW w:w="2857" w:type="dxa"/>
          </w:tcPr>
          <w:p w14:paraId="64ADB5A3" w14:textId="308A9B45" w:rsidR="007C466B" w:rsidRDefault="00192E7A" w:rsidP="00037004">
            <w:pPr>
              <w:pStyle w:val="Textcontent"/>
              <w:ind w:left="0"/>
            </w:pPr>
            <w:r>
              <w:t>GUI environment simulation</w:t>
            </w:r>
            <w:r w:rsidR="00A42505">
              <w:t xml:space="preserve"> updated with different windows</w:t>
            </w:r>
            <w:r>
              <w:t xml:space="preserve"> + </w:t>
            </w:r>
            <w:r w:rsidR="00A42505">
              <w:t xml:space="preserve">black-box and white-box </w:t>
            </w:r>
            <w:r>
              <w:t>test cases and description of them</w:t>
            </w:r>
            <w:r w:rsidR="00A42505">
              <w:t xml:space="preserve"> + Screen recording of the final application</w:t>
            </w:r>
          </w:p>
        </w:tc>
      </w:tr>
    </w:tbl>
    <w:p w14:paraId="69942F66" w14:textId="5341E788"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9924111"/>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3F14C018"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xml:space="preserve">. For </w:t>
      </w:r>
      <w:r w:rsidR="00C06AFE">
        <w:rPr>
          <w:rFonts w:ascii="Times New Roman" w:hAnsi="Times New Roman" w:cs="Times New Roman"/>
          <w:lang w:val="en-US"/>
        </w:rPr>
        <w:t>simplicity,</w:t>
      </w:r>
      <w:r w:rsidRPr="00E351D1">
        <w:rPr>
          <w:rFonts w:ascii="Times New Roman" w:hAnsi="Times New Roman" w:cs="Times New Roman"/>
          <w:lang w:val="en-US"/>
        </w:rPr>
        <w:t xml:space="preserve">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9924112"/>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9924113"/>
      <w:r>
        <w:t>1</w:t>
      </w:r>
      <w:r w:rsidR="005672C8" w:rsidRPr="00E351D1">
        <w:t xml:space="preserve">.1 </w:t>
      </w:r>
      <w:r w:rsidR="00727402" w:rsidRPr="00E351D1">
        <w:t>Background</w:t>
      </w:r>
      <w:bookmarkEnd w:id="4"/>
      <w:bookmarkEnd w:id="5"/>
    </w:p>
    <w:p w14:paraId="29C447CC" w14:textId="52E8BA25"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w:t>
      </w:r>
      <w:r w:rsidR="00C06AFE">
        <w:t>systems</w:t>
      </w:r>
      <w:r w:rsidRPr="00E351D1">
        <w:t xml:space="preserve"> </w:t>
      </w:r>
      <w:r w:rsidR="00C06AFE">
        <w:t>were</w:t>
      </w:r>
      <w:r w:rsidRPr="00E351D1">
        <w:t xml:space="preserve"> connected to the exponential growth of the population and the inefficiency of traditional agricultural methods. Most places </w:t>
      </w:r>
      <w:r w:rsidR="00C06AFE" w:rsidRPr="00C06AFE">
        <w:t>worldwide still use the same methods in growing crops as</w:t>
      </w:r>
      <w:r w:rsidR="00BA0987" w:rsidRPr="00E351D1">
        <w:t xml:space="preserve">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w:t>
      </w:r>
      <w:r w:rsidR="00C06AFE">
        <w:t>change</w:t>
      </w:r>
      <w:r w:rsidR="00BA0987" w:rsidRPr="00E351D1">
        <w:t xml:space="preserve"> from year to year, the limitation of space</w:t>
      </w:r>
      <w:r w:rsidR="00DC0DBA">
        <w:t>,</w:t>
      </w:r>
      <w:r w:rsidR="00BA0987" w:rsidRPr="00E351D1">
        <w:t xml:space="preserve"> and other issues. </w:t>
      </w:r>
    </w:p>
    <w:p w14:paraId="50C9C7BA" w14:textId="3233DC44"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w:t>
      </w:r>
      <w:r w:rsidR="00DC0DBA">
        <w:t>,</w:t>
      </w:r>
      <w:r w:rsidR="00C06AFE">
        <w:t xml:space="preserve"> a</w:t>
      </w:r>
      <w:r w:rsidR="009117C0" w:rsidRPr="009117C0">
        <w:t xml:space="preserve">nd water </w:t>
      </w:r>
      <w:r w:rsidR="00DC0DBA">
        <w:t>temperature,</w:t>
      </w:r>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9924114"/>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0B230E">
        <w:rPr>
          <w:i/>
          <w:iCs/>
        </w:rPr>
        <w:t>seen</w:t>
      </w:r>
      <w:proofErr w:type="gramEnd"/>
      <w:r w:rsidR="008F42DC" w:rsidRPr="000B230E">
        <w:rPr>
          <w:i/>
          <w:iCs/>
        </w:rPr>
        <w:t xml:space="preserve">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Pr="00646FBC" w:rsidRDefault="00E364E8" w:rsidP="00F236AC">
      <w:pPr>
        <w:pStyle w:val="Caption"/>
        <w:spacing w:after="0"/>
        <w:jc w:val="center"/>
        <w:rPr>
          <w:rFonts w:ascii="Times New Roman" w:hAnsi="Times New Roman" w:cs="Times New Roman"/>
        </w:rPr>
      </w:pPr>
      <w:bookmarkStart w:id="8" w:name="_Ref118236788"/>
      <w:bookmarkStart w:id="9" w:name="_Ref117256237"/>
      <w:bookmarkStart w:id="10" w:name="_Toc12001001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w:t>
      </w:r>
      <w:r w:rsidRPr="00646FBC">
        <w:rPr>
          <w:rFonts w:ascii="Times New Roman" w:hAnsi="Times New Roman" w:cs="Times New Roman"/>
          <w:noProof/>
        </w:rPr>
        <w:fldChar w:fldCharType="end"/>
      </w:r>
      <w:bookmarkEnd w:id="8"/>
      <w:r w:rsidRPr="00646FBC">
        <w:rPr>
          <w:rFonts w:ascii="Times New Roman" w:hAnsi="Times New Roman" w:cs="Times New Roman"/>
        </w:rPr>
        <w:t xml:space="preserve"> Hydroponics in vertical farming systems</w:t>
      </w:r>
      <w:bookmarkEnd w:id="9"/>
      <w:bookmarkEnd w:id="10"/>
    </w:p>
    <w:p w14:paraId="0874F548" w14:textId="4BF84C26" w:rsidR="00152CCC" w:rsidRPr="00646FBC" w:rsidRDefault="00F236AC" w:rsidP="00F236AC">
      <w:pPr>
        <w:pStyle w:val="Caption"/>
        <w:spacing w:after="0"/>
        <w:jc w:val="center"/>
        <w:rPr>
          <w:rFonts w:ascii="Times New Roman" w:hAnsi="Times New Roman" w:cs="Times New Roman"/>
          <w:lang w:val="en-US"/>
        </w:rPr>
      </w:pPr>
      <w:r w:rsidRPr="00646FBC">
        <w:rPr>
          <w:rFonts w:ascii="Times New Roman" w:hAnsi="Times New Roman" w:cs="Times New Roman"/>
        </w:rPr>
        <w:t xml:space="preserve"> [https://www.hydroponicschina.com/types-of-hydroponic-system/]</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t>
      </w:r>
      <w:proofErr w:type="gramStart"/>
      <w:r w:rsidRPr="00E364E8">
        <w:t>way;</w:t>
      </w:r>
      <w:proofErr w:type="gramEnd"/>
      <w:r w:rsidRPr="00E364E8">
        <w:t xml:space="preserve">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9924115"/>
      <w:r>
        <w:t>1</w:t>
      </w:r>
      <w:r w:rsidR="00514B80">
        <w:t>.3 Pros and cons of vertical farming</w:t>
      </w:r>
      <w:bookmarkEnd w:id="11"/>
      <w:bookmarkEnd w:id="12"/>
    </w:p>
    <w:p w14:paraId="7B23F4D0" w14:textId="351441F4"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r w:rsidR="00C06AFE">
        <w:t>and harmful mind</w:t>
      </w:r>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w:t>
      </w:r>
      <w:proofErr w:type="gramStart"/>
      <w:r w:rsidR="00A53223">
        <w:t>disadvantage</w:t>
      </w:r>
      <w:proofErr w:type="gramEnd"/>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9924116"/>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9924117"/>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w:t>
      </w:r>
      <w:proofErr w:type="gramStart"/>
      <w:r>
        <w:t>are concerning</w:t>
      </w:r>
      <w:proofErr w:type="gramEnd"/>
      <w:r>
        <w:t xml:space="preserve">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7E3AFD0"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w:t>
      </w:r>
      <w:r w:rsidR="00C06AFE">
        <w:t>accurately</w:t>
      </w:r>
    </w:p>
    <w:p w14:paraId="30D4ED35" w14:textId="44DC7483"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2BB4E779"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w:t>
      </w:r>
      <w:r w:rsidR="00514B80">
        <w:t>resource</w:t>
      </w:r>
      <w:r w:rsidR="00B95262">
        <w:t xml:space="preserve"> management </w:t>
      </w:r>
      <w:r w:rsidR="00C06AFE">
        <w:t xml:space="preserve">but also </w:t>
      </w:r>
      <w:r w:rsidR="00B95262">
        <w:t>maximizing the yield</w:t>
      </w:r>
      <w:r w:rsidR="00514B80">
        <w:t xml:space="preserve"> and the space used.</w:t>
      </w:r>
    </w:p>
    <w:p w14:paraId="056095E2" w14:textId="350BCA61" w:rsidR="00514B80" w:rsidRPr="00514B80" w:rsidRDefault="00624E45" w:rsidP="002B6567">
      <w:pPr>
        <w:pStyle w:val="Textlist"/>
      </w:pPr>
      <w:r w:rsidRPr="00DD11EC">
        <w:rPr>
          <w:i/>
          <w:iCs w:val="0"/>
        </w:rPr>
        <w:t>Environmentally friendly</w:t>
      </w:r>
      <w:r w:rsidR="004E6BF6">
        <w:t>:</w:t>
      </w:r>
      <w:r w:rsidR="002B6567">
        <w:t xml:space="preserve"> </w:t>
      </w:r>
      <w:proofErr w:type="gramStart"/>
      <w:r w:rsidR="00514B80">
        <w:t>Combined</w:t>
      </w:r>
      <w:proofErr w:type="gramEnd"/>
      <w:r w:rsidR="00514B80">
        <w:t xml:space="preserve"> the two requirements above</w:t>
      </w:r>
      <w:r w:rsidR="00DD11EC">
        <w:t>,</w:t>
      </w:r>
      <w:r w:rsidR="00514B80">
        <w:t xml:space="preserve"> </w:t>
      </w:r>
      <w:r w:rsidR="00DC0DBA">
        <w:t>environmental</w:t>
      </w:r>
      <w:r w:rsidR="00514B80">
        <w:t xml:space="preserve"> </w:t>
      </w:r>
      <w:r w:rsidR="00DC0DBA">
        <w:t>friendliness</w:t>
      </w:r>
      <w:r w:rsidR="00514B80">
        <w:t xml:space="preserve"> </w:t>
      </w:r>
      <w:r w:rsidR="00C06AFE">
        <w:t xml:space="preserve">is </w:t>
      </w:r>
      <w:r w:rsidR="00514B80">
        <w:t xml:space="preserve">achieved. No waste and efficient use of resources </w:t>
      </w:r>
      <w:r w:rsidR="00DC0DBA">
        <w:t>contribut</w:t>
      </w:r>
      <w:r w:rsidR="00C06AFE">
        <w:t>e</w:t>
      </w:r>
      <w:r w:rsidR="00514B80">
        <w:t xml:space="preserve"> to this aspect.</w:t>
      </w:r>
    </w:p>
    <w:p w14:paraId="4152AD17" w14:textId="58BC98DF" w:rsidR="007A5E02" w:rsidRDefault="005040E1" w:rsidP="00F8533B">
      <w:pPr>
        <w:pStyle w:val="Subtitle"/>
      </w:pPr>
      <w:bookmarkStart w:id="17" w:name="_Toc117247982"/>
      <w:bookmarkStart w:id="18" w:name="_Toc119924118"/>
      <w:r>
        <w:t>2</w:t>
      </w:r>
      <w:r w:rsidR="00F8533B" w:rsidRPr="00F8533B">
        <w:t xml:space="preserve">.2 </w:t>
      </w:r>
      <w:r w:rsidR="007A5E02" w:rsidRPr="00F8533B">
        <w:t xml:space="preserve">Functional </w:t>
      </w:r>
      <w:r w:rsidR="00727402" w:rsidRPr="00F8533B">
        <w:t>Requirements</w:t>
      </w:r>
      <w:bookmarkEnd w:id="17"/>
      <w:bookmarkEnd w:id="18"/>
    </w:p>
    <w:p w14:paraId="6F932E60" w14:textId="3BF7850A" w:rsidR="00AB091E" w:rsidRDefault="00AB091E" w:rsidP="00646FBC">
      <w:pPr>
        <w:pStyle w:val="Textcontent"/>
      </w:pPr>
      <w:r>
        <w:t xml:space="preserve">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t>
      </w:r>
      <w:r w:rsidR="00C06AFE">
        <w:t>concerning</w:t>
      </w:r>
      <w:r>
        <w:t xml:space="preserve"> the given parameters of the system administrator.</w:t>
      </w:r>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19"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F5057A4" w:rsidR="00AB091E" w:rsidRDefault="00C06AFE">
            <w:pPr>
              <w:pStyle w:val="Textcontent"/>
              <w:spacing w:after="0"/>
              <w:ind w:left="0"/>
              <w:jc w:val="center"/>
              <w:rPr>
                <w:b/>
                <w:bCs/>
                <w:noProof/>
              </w:rPr>
            </w:pPr>
            <w:r>
              <w:rPr>
                <w:b/>
                <w:bCs/>
                <w:noProof/>
              </w:rPr>
              <w:t>When</w:t>
            </w:r>
            <w:r w:rsidR="00AB091E">
              <w:rPr>
                <w:b/>
                <w:bCs/>
                <w:noProof/>
              </w:rPr>
              <w:t xml:space="preserve"> to do</w:t>
            </w:r>
          </w:p>
        </w:tc>
        <w:bookmarkEnd w:id="19"/>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w:t>
      </w:r>
      <w:proofErr w:type="spellStart"/>
      <w:r>
        <w:rPr>
          <w:i/>
        </w:rPr>
        <w:t>air_temperature_check_interval</w:t>
      </w:r>
      <w:proofErr w:type="spellEnd"/>
      <w:r>
        <w:rPr>
          <w:i/>
        </w:rPr>
        <w:t>]</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031CBF65" w:rsidR="00AB091E" w:rsidRDefault="00C06AFE">
            <w:pPr>
              <w:rPr>
                <w:rFonts w:ascii="Times New Roman" w:hAnsi="Times New Roman" w:cs="Times New Roman"/>
              </w:rPr>
            </w:pPr>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t>
      </w:r>
      <w:proofErr w:type="spellStart"/>
      <w:r>
        <w:rPr>
          <w:i/>
          <w:iCs w:val="0"/>
        </w:rPr>
        <w:t>water_temperature_check_interval</w:t>
      </w:r>
      <w:proofErr w:type="spellEnd"/>
      <w:r>
        <w:rPr>
          <w:i/>
          <w:iCs w:val="0"/>
        </w:rPr>
        <w:t>]</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1847AC91"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lastRenderedPageBreak/>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lastRenderedPageBreak/>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w:t>
      </w:r>
      <w:proofErr w:type="spellStart"/>
      <w:r>
        <w:rPr>
          <w:i/>
          <w:iCs w:val="0"/>
        </w:rPr>
        <w:t>humidity_check_interval</w:t>
      </w:r>
      <w:proofErr w:type="spellEnd"/>
      <w:r>
        <w:rPr>
          <w:i/>
          <w:iCs w:val="0"/>
        </w:rPr>
        <w:t>].</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15BD3EFB"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w:t>
      </w:r>
      <w:proofErr w:type="spellStart"/>
      <w:r>
        <w:rPr>
          <w:i/>
          <w:iCs w:val="0"/>
        </w:rPr>
        <w:t>pH_check_interval</w:t>
      </w:r>
      <w:proofErr w:type="spellEnd"/>
      <w:r>
        <w:rPr>
          <w:i/>
          <w:iCs w:val="0"/>
        </w:rPr>
        <w:t>]</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1609CAE2"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w:t>
      </w:r>
      <w:proofErr w:type="spellStart"/>
      <w:r>
        <w:rPr>
          <w:i/>
          <w:iCs w:val="0"/>
        </w:rPr>
        <w:t>EC_check_interval</w:t>
      </w:r>
      <w:proofErr w:type="spellEnd"/>
      <w:r>
        <w:rPr>
          <w:i/>
          <w:iCs w:val="0"/>
        </w:rPr>
        <w:t>]</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w:t>
      </w:r>
      <w:proofErr w:type="spellStart"/>
      <w:r>
        <w:rPr>
          <w:i/>
          <w:iCs/>
        </w:rPr>
        <w:t>parameter_name</w:t>
      </w:r>
      <w:proofErr w:type="spellEnd"/>
      <w:r>
        <w:rPr>
          <w:i/>
          <w:iCs/>
        </w:rPr>
        <w:t>]</w:t>
      </w:r>
      <w:r>
        <w:t xml:space="preserve"> </w:t>
      </w:r>
      <w:proofErr w:type="gramStart"/>
      <w:r>
        <w:t>is representing</w:t>
      </w:r>
      <w:proofErr w:type="gramEnd"/>
      <w:r>
        <w:t xml:space="preserve"> the corresponding system parameter. For example, the heating of air will be turned on when the temperature drops below the minimum temperature - a threshold. And </w:t>
      </w:r>
      <w:proofErr w:type="gramStart"/>
      <w:r>
        <w:t>is</w:t>
      </w:r>
      <w:proofErr w:type="gramEnd"/>
      <w:r>
        <w:t xml:space="preserve">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w:t>
      </w:r>
      <w:proofErr w:type="spellStart"/>
      <w:r>
        <w:rPr>
          <w:i/>
          <w:iCs w:val="0"/>
        </w:rPr>
        <w:t>nitrogen_check_interval</w:t>
      </w:r>
      <w:proofErr w:type="spellEnd"/>
      <w:r>
        <w:rPr>
          <w:i/>
          <w:iCs w:val="0"/>
        </w:rPr>
        <w:t>]</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w:t>
      </w:r>
      <w:proofErr w:type="spellStart"/>
      <w:r>
        <w:rPr>
          <w:i/>
          <w:iCs w:val="0"/>
        </w:rPr>
        <w:t>phosphorus_check_interval</w:t>
      </w:r>
      <w:proofErr w:type="spellEnd"/>
      <w:r>
        <w:rPr>
          <w:i/>
          <w:iCs w:val="0"/>
        </w:rPr>
        <w:t>]</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w:t>
      </w:r>
      <w:proofErr w:type="spellStart"/>
      <w:r>
        <w:rPr>
          <w:i/>
          <w:iCs w:val="0"/>
        </w:rPr>
        <w:t>potassium_check_interval</w:t>
      </w:r>
      <w:proofErr w:type="spellEnd"/>
      <w:r>
        <w:rPr>
          <w:i/>
          <w:iCs w:val="0"/>
        </w:rPr>
        <w:t>]</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w:t>
      </w:r>
      <w:proofErr w:type="spellStart"/>
      <w:r>
        <w:rPr>
          <w:i/>
          <w:iCs w:val="0"/>
        </w:rPr>
        <w:t>NPK_ratio</w:t>
      </w:r>
      <w:proofErr w:type="spellEnd"/>
      <w:r>
        <w:rPr>
          <w:i/>
          <w:iCs w:val="0"/>
        </w:rPr>
        <w:t>]</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w:t>
      </w:r>
      <w:proofErr w:type="spellStart"/>
      <w:r>
        <w:rPr>
          <w:i/>
          <w:iCs w:val="0"/>
        </w:rPr>
        <w:t>light_ON_time</w:t>
      </w:r>
      <w:proofErr w:type="spellEnd"/>
      <w:r>
        <w:rPr>
          <w:i/>
          <w:iCs w:val="0"/>
        </w:rPr>
        <w:t>]</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w:t>
      </w:r>
      <w:proofErr w:type="spellStart"/>
      <w:r>
        <w:rPr>
          <w:i/>
          <w:iCs w:val="0"/>
        </w:rPr>
        <w:t>light_OFF_time</w:t>
      </w:r>
      <w:proofErr w:type="spellEnd"/>
      <w:r>
        <w:rPr>
          <w:i/>
          <w:iCs w:val="0"/>
        </w:rPr>
        <w:t>]</w:t>
      </w:r>
      <w:r>
        <w:t>.</w:t>
      </w:r>
    </w:p>
    <w:p w14:paraId="24F206B3" w14:textId="77777777" w:rsidR="00AB091E" w:rsidRDefault="00AB091E" w:rsidP="00AB091E">
      <w:pPr>
        <w:pStyle w:val="Requirementlist"/>
        <w:numPr>
          <w:ilvl w:val="0"/>
          <w:numId w:val="37"/>
        </w:numPr>
        <w:spacing w:line="256" w:lineRule="auto"/>
        <w:ind w:left="851" w:hanging="567"/>
      </w:pPr>
      <w:r>
        <w:t xml:space="preserve">If the system cannot solve an </w:t>
      </w:r>
      <w:proofErr w:type="gramStart"/>
      <w:r>
        <w:t>issue</w:t>
      </w:r>
      <w:proofErr w:type="gramEnd"/>
      <w:r>
        <w:t xml:space="preserv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0" w:name="_Toc117247983"/>
      <w:bookmarkStart w:id="21" w:name="_Toc119924119"/>
      <w:r>
        <w:lastRenderedPageBreak/>
        <w:t>3</w:t>
      </w:r>
      <w:r w:rsidR="00A46DE2" w:rsidRPr="00E351D1">
        <w:t xml:space="preserve">. </w:t>
      </w:r>
      <w:r w:rsidR="00727402" w:rsidRPr="00E351D1">
        <w:t>Design</w:t>
      </w:r>
      <w:r w:rsidR="00A46DE2" w:rsidRPr="00E351D1">
        <w:t xml:space="preserve"> Diagrams</w:t>
      </w:r>
      <w:bookmarkEnd w:id="20"/>
      <w:bookmarkEnd w:id="21"/>
    </w:p>
    <w:p w14:paraId="40111829" w14:textId="0829F7CA" w:rsidR="00727402" w:rsidRPr="00E351D1" w:rsidRDefault="005040E1" w:rsidP="00F8533B">
      <w:pPr>
        <w:pStyle w:val="Subtitle"/>
      </w:pPr>
      <w:bookmarkStart w:id="22" w:name="_Toc117247984"/>
      <w:bookmarkStart w:id="23" w:name="_Toc119924120"/>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2"/>
      <w:bookmarkEnd w:id="23"/>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646FBC" w:rsidRDefault="00E364E8" w:rsidP="00E364E8">
      <w:pPr>
        <w:pStyle w:val="Caption"/>
        <w:jc w:val="center"/>
        <w:rPr>
          <w:rFonts w:ascii="Times New Roman" w:hAnsi="Times New Roman" w:cs="Times New Roman"/>
          <w:sz w:val="28"/>
          <w:szCs w:val="28"/>
          <w:lang w:val="en-US"/>
        </w:rPr>
      </w:pPr>
      <w:bookmarkStart w:id="24" w:name="_Ref117256785"/>
      <w:bookmarkStart w:id="25" w:name="_Ref117256780"/>
      <w:bookmarkStart w:id="26" w:name="_Toc12001001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2</w:t>
      </w:r>
      <w:r w:rsidRPr="00646FBC">
        <w:rPr>
          <w:rFonts w:ascii="Times New Roman" w:hAnsi="Times New Roman" w:cs="Times New Roman"/>
          <w:noProof/>
        </w:rPr>
        <w:fldChar w:fldCharType="end"/>
      </w:r>
      <w:bookmarkEnd w:id="24"/>
      <w:r w:rsidRPr="00646FBC">
        <w:rPr>
          <w:rFonts w:ascii="Times New Roman" w:hAnsi="Times New Roman" w:cs="Times New Roman"/>
        </w:rPr>
        <w:t xml:space="preserve"> Use-case diagram of the Vertical Farm Control System</w:t>
      </w:r>
      <w:bookmarkEnd w:id="25"/>
      <w:bookmarkEnd w:id="26"/>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646FBC" w:rsidRDefault="007D6990" w:rsidP="007D6990">
                            <w:pPr>
                              <w:pStyle w:val="Caption"/>
                              <w:jc w:val="center"/>
                              <w:rPr>
                                <w:rFonts w:ascii="Times New Roman" w:hAnsi="Times New Roman" w:cs="Times New Roman"/>
                                <w:noProof/>
                              </w:rPr>
                            </w:pPr>
                            <w:bookmarkStart w:id="27" w:name="_Ref118209218"/>
                            <w:bookmarkStart w:id="28" w:name="_Toc120010019"/>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3</w:t>
                            </w:r>
                            <w:r w:rsidRPr="00646FBC">
                              <w:rPr>
                                <w:rFonts w:ascii="Times New Roman" w:hAnsi="Times New Roman" w:cs="Times New Roman"/>
                                <w:noProof/>
                              </w:rPr>
                              <w:fldChar w:fldCharType="end"/>
                            </w:r>
                            <w:bookmarkEnd w:id="27"/>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646FBC" w:rsidRDefault="007D6990" w:rsidP="007D6990">
                      <w:pPr>
                        <w:pStyle w:val="Caption"/>
                        <w:jc w:val="center"/>
                        <w:rPr>
                          <w:rFonts w:ascii="Times New Roman" w:hAnsi="Times New Roman" w:cs="Times New Roman"/>
                          <w:noProof/>
                        </w:rPr>
                      </w:pPr>
                      <w:bookmarkStart w:id="29" w:name="_Ref118209218"/>
                      <w:bookmarkStart w:id="30" w:name="_Toc120010019"/>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3</w:t>
                      </w:r>
                      <w:r w:rsidRPr="00646FBC">
                        <w:rPr>
                          <w:rFonts w:ascii="Times New Roman" w:hAnsi="Times New Roman" w:cs="Times New Roman"/>
                          <w:noProof/>
                        </w:rPr>
                        <w:fldChar w:fldCharType="end"/>
                      </w:r>
                      <w:bookmarkEnd w:id="2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30"/>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646FBC" w:rsidRDefault="007D6990" w:rsidP="007D6990">
                            <w:pPr>
                              <w:pStyle w:val="Caption"/>
                              <w:jc w:val="center"/>
                              <w:rPr>
                                <w:rFonts w:ascii="Times New Roman" w:hAnsi="Times New Roman" w:cs="Times New Roman"/>
                                <w:noProof/>
                              </w:rPr>
                            </w:pPr>
                            <w:bookmarkStart w:id="31" w:name="_Ref118209262"/>
                            <w:bookmarkStart w:id="32" w:name="_Toc120010020"/>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4</w:t>
                            </w:r>
                            <w:r w:rsidRPr="00646FBC">
                              <w:rPr>
                                <w:rFonts w:ascii="Times New Roman" w:hAnsi="Times New Roman" w:cs="Times New Roman"/>
                                <w:noProof/>
                              </w:rPr>
                              <w:fldChar w:fldCharType="end"/>
                            </w:r>
                            <w:bookmarkEnd w:id="3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646FBC" w:rsidRDefault="007D6990" w:rsidP="007D6990">
                      <w:pPr>
                        <w:pStyle w:val="Caption"/>
                        <w:jc w:val="center"/>
                        <w:rPr>
                          <w:rFonts w:ascii="Times New Roman" w:hAnsi="Times New Roman" w:cs="Times New Roman"/>
                          <w:noProof/>
                        </w:rPr>
                      </w:pPr>
                      <w:bookmarkStart w:id="33" w:name="_Ref118209262"/>
                      <w:bookmarkStart w:id="34" w:name="_Toc120010020"/>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4</w:t>
                      </w:r>
                      <w:r w:rsidRPr="00646FBC">
                        <w:rPr>
                          <w:rFonts w:ascii="Times New Roman" w:hAnsi="Times New Roman" w:cs="Times New Roman"/>
                          <w:noProof/>
                        </w:rPr>
                        <w:fldChar w:fldCharType="end"/>
                      </w:r>
                      <w:bookmarkEnd w:id="3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4"/>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4A42C93"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w:t>
      </w:r>
      <w:r w:rsidR="00C06AFE">
        <w:t xml:space="preserve">a </w:t>
      </w:r>
      <w:r w:rsidRPr="00E351D1">
        <w:t xml:space="preserve">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646FBC" w:rsidRDefault="007D6990" w:rsidP="007D6990">
                            <w:pPr>
                              <w:pStyle w:val="Caption"/>
                              <w:jc w:val="center"/>
                              <w:rPr>
                                <w:rFonts w:ascii="Times New Roman" w:hAnsi="Times New Roman" w:cs="Times New Roman"/>
                                <w:noProof/>
                              </w:rPr>
                            </w:pPr>
                            <w:bookmarkStart w:id="35" w:name="_Ref118209277"/>
                            <w:bookmarkStart w:id="36" w:name="_Toc120010021"/>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5</w:t>
                            </w:r>
                            <w:r w:rsidRPr="00646FBC">
                              <w:rPr>
                                <w:rFonts w:ascii="Times New Roman" w:hAnsi="Times New Roman" w:cs="Times New Roman"/>
                                <w:noProof/>
                              </w:rPr>
                              <w:fldChar w:fldCharType="end"/>
                            </w:r>
                            <w:bookmarkEnd w:id="35"/>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646FBC" w:rsidRDefault="007D6990" w:rsidP="007D6990">
                      <w:pPr>
                        <w:pStyle w:val="Caption"/>
                        <w:jc w:val="center"/>
                        <w:rPr>
                          <w:rFonts w:ascii="Times New Roman" w:hAnsi="Times New Roman" w:cs="Times New Roman"/>
                          <w:noProof/>
                        </w:rPr>
                      </w:pPr>
                      <w:bookmarkStart w:id="37" w:name="_Ref118209277"/>
                      <w:bookmarkStart w:id="38" w:name="_Toc120010021"/>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5</w:t>
                      </w:r>
                      <w:r w:rsidRPr="00646FBC">
                        <w:rPr>
                          <w:rFonts w:ascii="Times New Roman" w:hAnsi="Times New Roman" w:cs="Times New Roman"/>
                          <w:noProof/>
                        </w:rPr>
                        <w:fldChar w:fldCharType="end"/>
                      </w:r>
                      <w:bookmarkEnd w:id="37"/>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8"/>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646FBC" w:rsidRDefault="007D6990" w:rsidP="007D6990">
                            <w:pPr>
                              <w:pStyle w:val="Caption"/>
                              <w:jc w:val="center"/>
                              <w:rPr>
                                <w:rFonts w:ascii="Times New Roman" w:hAnsi="Times New Roman" w:cs="Times New Roman"/>
                                <w:noProof/>
                              </w:rPr>
                            </w:pPr>
                            <w:bookmarkStart w:id="39" w:name="_Ref118209285"/>
                            <w:bookmarkStart w:id="40" w:name="_Toc120010022"/>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6</w:t>
                            </w:r>
                            <w:r w:rsidRPr="00646FBC">
                              <w:rPr>
                                <w:rFonts w:ascii="Times New Roman" w:hAnsi="Times New Roman" w:cs="Times New Roman"/>
                                <w:noProof/>
                              </w:rPr>
                              <w:fldChar w:fldCharType="end"/>
                            </w:r>
                            <w:bookmarkEnd w:id="3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646FBC" w:rsidRDefault="007D6990" w:rsidP="007D6990">
                      <w:pPr>
                        <w:pStyle w:val="Caption"/>
                        <w:jc w:val="center"/>
                        <w:rPr>
                          <w:rFonts w:ascii="Times New Roman" w:hAnsi="Times New Roman" w:cs="Times New Roman"/>
                          <w:noProof/>
                        </w:rPr>
                      </w:pPr>
                      <w:bookmarkStart w:id="41" w:name="_Ref118209285"/>
                      <w:bookmarkStart w:id="42" w:name="_Toc120010022"/>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6</w:t>
                      </w:r>
                      <w:r w:rsidRPr="00646FBC">
                        <w:rPr>
                          <w:rFonts w:ascii="Times New Roman" w:hAnsi="Times New Roman" w:cs="Times New Roman"/>
                          <w:noProof/>
                        </w:rPr>
                        <w:fldChar w:fldCharType="end"/>
                      </w:r>
                      <w:bookmarkEnd w:id="4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2"/>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646FBC" w:rsidRDefault="007D6990" w:rsidP="007D6990">
                            <w:pPr>
                              <w:pStyle w:val="Caption"/>
                              <w:jc w:val="center"/>
                              <w:rPr>
                                <w:rFonts w:ascii="Times New Roman" w:hAnsi="Times New Roman" w:cs="Times New Roman"/>
                                <w:noProof/>
                              </w:rPr>
                            </w:pPr>
                            <w:bookmarkStart w:id="43" w:name="_Ref118209293"/>
                            <w:bookmarkStart w:id="44" w:name="_Toc120010023"/>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7</w:t>
                            </w:r>
                            <w:r w:rsidRPr="00646FBC">
                              <w:rPr>
                                <w:rFonts w:ascii="Times New Roman" w:hAnsi="Times New Roman" w:cs="Times New Roman"/>
                                <w:noProof/>
                              </w:rPr>
                              <w:fldChar w:fldCharType="end"/>
                            </w:r>
                            <w:bookmarkEnd w:id="4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646FBC" w:rsidRDefault="007D6990" w:rsidP="007D6990">
                      <w:pPr>
                        <w:pStyle w:val="Caption"/>
                        <w:jc w:val="center"/>
                        <w:rPr>
                          <w:rFonts w:ascii="Times New Roman" w:hAnsi="Times New Roman" w:cs="Times New Roman"/>
                          <w:noProof/>
                        </w:rPr>
                      </w:pPr>
                      <w:bookmarkStart w:id="45" w:name="_Ref118209293"/>
                      <w:bookmarkStart w:id="46" w:name="_Toc120010023"/>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7</w:t>
                      </w:r>
                      <w:r w:rsidRPr="00646FBC">
                        <w:rPr>
                          <w:rFonts w:ascii="Times New Roman" w:hAnsi="Times New Roman" w:cs="Times New Roman"/>
                          <w:noProof/>
                        </w:rPr>
                        <w:fldChar w:fldCharType="end"/>
                      </w:r>
                      <w:bookmarkEnd w:id="45"/>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6"/>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47" w:name="_Toc117247985"/>
      <w:bookmarkStart w:id="48" w:name="_Toc119924121"/>
      <w:r>
        <w:t>3</w:t>
      </w:r>
      <w:r w:rsidR="00821574" w:rsidRPr="00E351D1">
        <w:t>.</w:t>
      </w:r>
      <w:r w:rsidR="00821574" w:rsidRPr="00D23F3E">
        <w:rPr>
          <w:rStyle w:val="SubtitleChar"/>
        </w:rPr>
        <w:t>2 Control System Diagram</w:t>
      </w:r>
      <w:bookmarkEnd w:id="47"/>
      <w:bookmarkEnd w:id="48"/>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646FBC" w:rsidRDefault="00E364E8" w:rsidP="00E364E8">
      <w:pPr>
        <w:pStyle w:val="Caption"/>
        <w:jc w:val="center"/>
        <w:rPr>
          <w:rFonts w:ascii="Times New Roman" w:hAnsi="Times New Roman" w:cs="Times New Roman"/>
          <w:lang w:val="en-US"/>
        </w:rPr>
      </w:pPr>
      <w:bookmarkStart w:id="49" w:name="_Ref118236549"/>
      <w:bookmarkStart w:id="50" w:name="_Ref118236541"/>
      <w:bookmarkStart w:id="51" w:name="_Toc120010024"/>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8</w:t>
      </w:r>
      <w:r w:rsidRPr="00646FBC">
        <w:rPr>
          <w:rFonts w:ascii="Times New Roman" w:hAnsi="Times New Roman" w:cs="Times New Roman"/>
          <w:noProof/>
        </w:rPr>
        <w:fldChar w:fldCharType="end"/>
      </w:r>
      <w:bookmarkEnd w:id="49"/>
      <w:r w:rsidRPr="00646FBC">
        <w:rPr>
          <w:rFonts w:ascii="Times New Roman" w:hAnsi="Times New Roman" w:cs="Times New Roman"/>
        </w:rPr>
        <w:t xml:space="preserve"> Feedback Control System </w:t>
      </w:r>
      <w:bookmarkEnd w:id="50"/>
      <w:r w:rsidR="00DC0DBA" w:rsidRPr="00646FBC">
        <w:rPr>
          <w:rFonts w:ascii="Times New Roman" w:hAnsi="Times New Roman" w:cs="Times New Roman"/>
        </w:rPr>
        <w:t>Diagram</w:t>
      </w:r>
      <w:bookmarkEnd w:id="51"/>
    </w:p>
    <w:p w14:paraId="726545D3" w14:textId="72C6D1E6" w:rsidR="007E67CB" w:rsidRDefault="005040E1" w:rsidP="00F8533B">
      <w:pPr>
        <w:pStyle w:val="Subtitle"/>
      </w:pPr>
      <w:bookmarkStart w:id="52" w:name="_Toc117247986"/>
      <w:bookmarkStart w:id="53" w:name="_Toc119924122"/>
      <w:r>
        <w:t>3</w:t>
      </w:r>
      <w:r w:rsidR="00C53B3A" w:rsidRPr="00F8533B">
        <w:t>.3 Finite State Machine</w:t>
      </w:r>
      <w:bookmarkEnd w:id="52"/>
      <w:bookmarkEnd w:id="53"/>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Pr="00646FBC" w:rsidRDefault="00E96A9C" w:rsidP="00E96A9C">
      <w:pPr>
        <w:pStyle w:val="Caption"/>
        <w:jc w:val="center"/>
        <w:rPr>
          <w:rFonts w:ascii="Times New Roman" w:hAnsi="Times New Roman" w:cs="Times New Roman"/>
        </w:rPr>
      </w:pPr>
      <w:bookmarkStart w:id="54" w:name="_Ref118209352"/>
      <w:bookmarkStart w:id="55" w:name="_Toc120010025"/>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9</w:t>
      </w:r>
      <w:r w:rsidRPr="00646FBC">
        <w:rPr>
          <w:rFonts w:ascii="Times New Roman" w:hAnsi="Times New Roman" w:cs="Times New Roman"/>
          <w:noProof/>
        </w:rPr>
        <w:fldChar w:fldCharType="end"/>
      </w:r>
      <w:bookmarkEnd w:id="54"/>
      <w:r w:rsidRPr="00646FBC">
        <w:rPr>
          <w:rFonts w:ascii="Times New Roman" w:hAnsi="Times New Roman" w:cs="Times New Roman"/>
        </w:rPr>
        <w:t xml:space="preserve"> Finite state machine diagram</w:t>
      </w:r>
      <w:bookmarkEnd w:id="55"/>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56" w:name="_Toc119924123"/>
      <w:r>
        <w:lastRenderedPageBreak/>
        <w:t>3</w:t>
      </w:r>
      <w:r w:rsidR="00BE1E76">
        <w:t>.4 Data flow</w:t>
      </w:r>
      <w:bookmarkEnd w:id="56"/>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646FBC" w:rsidRDefault="00740FFB" w:rsidP="00740FFB">
                            <w:pPr>
                              <w:pStyle w:val="Caption"/>
                              <w:jc w:val="center"/>
                              <w:rPr>
                                <w:rFonts w:ascii="Times New Roman" w:hAnsi="Times New Roman" w:cs="Times New Roman"/>
                                <w:noProof/>
                              </w:rPr>
                            </w:pPr>
                            <w:bookmarkStart w:id="57" w:name="_Ref118209384"/>
                            <w:bookmarkStart w:id="58" w:name="_Toc120010026"/>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10</w:t>
                            </w:r>
                            <w:r w:rsidRPr="00646FBC">
                              <w:rPr>
                                <w:rFonts w:ascii="Times New Roman" w:hAnsi="Times New Roman" w:cs="Times New Roman"/>
                                <w:noProof/>
                              </w:rPr>
                              <w:fldChar w:fldCharType="end"/>
                            </w:r>
                            <w:bookmarkEnd w:id="57"/>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646FBC" w:rsidRDefault="00740FFB" w:rsidP="00740FFB">
                      <w:pPr>
                        <w:pStyle w:val="Caption"/>
                        <w:jc w:val="center"/>
                        <w:rPr>
                          <w:rFonts w:ascii="Times New Roman" w:hAnsi="Times New Roman" w:cs="Times New Roman"/>
                          <w:noProof/>
                        </w:rPr>
                      </w:pPr>
                      <w:bookmarkStart w:id="59" w:name="_Ref118209384"/>
                      <w:bookmarkStart w:id="60" w:name="_Toc120010026"/>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10</w:t>
                      </w:r>
                      <w:r w:rsidRPr="00646FBC">
                        <w:rPr>
                          <w:rFonts w:ascii="Times New Roman" w:hAnsi="Times New Roman" w:cs="Times New Roman"/>
                          <w:noProof/>
                        </w:rPr>
                        <w:fldChar w:fldCharType="end"/>
                      </w:r>
                      <w:bookmarkEnd w:id="59"/>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60"/>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646FBC" w:rsidRDefault="00314142" w:rsidP="00314142">
                            <w:pPr>
                              <w:pStyle w:val="Caption"/>
                              <w:jc w:val="center"/>
                              <w:rPr>
                                <w:rFonts w:ascii="Times New Roman" w:hAnsi="Times New Roman" w:cs="Times New Roman"/>
                                <w:noProof/>
                              </w:rPr>
                            </w:pPr>
                            <w:bookmarkStart w:id="61" w:name="_Ref118209396"/>
                            <w:bookmarkStart w:id="62" w:name="_Toc12001002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11</w:t>
                            </w:r>
                            <w:r w:rsidRPr="00646FBC">
                              <w:rPr>
                                <w:rFonts w:ascii="Times New Roman" w:hAnsi="Times New Roman" w:cs="Times New Roman"/>
                                <w:noProof/>
                              </w:rPr>
                              <w:fldChar w:fldCharType="end"/>
                            </w:r>
                            <w:bookmarkEnd w:id="61"/>
                            <w:r w:rsidRPr="00646FBC">
                              <w:rPr>
                                <w:rFonts w:ascii="Times New Roman" w:hAnsi="Times New Roman" w:cs="Times New Roman"/>
                              </w:rPr>
                              <w:t xml:space="preserve"> Level 1 data flow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646FBC" w:rsidRDefault="00314142" w:rsidP="00314142">
                      <w:pPr>
                        <w:pStyle w:val="Caption"/>
                        <w:jc w:val="center"/>
                        <w:rPr>
                          <w:rFonts w:ascii="Times New Roman" w:hAnsi="Times New Roman" w:cs="Times New Roman"/>
                          <w:noProof/>
                        </w:rPr>
                      </w:pPr>
                      <w:bookmarkStart w:id="63" w:name="_Ref118209396"/>
                      <w:bookmarkStart w:id="64" w:name="_Toc12001002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11</w:t>
                      </w:r>
                      <w:r w:rsidRPr="00646FBC">
                        <w:rPr>
                          <w:rFonts w:ascii="Times New Roman" w:hAnsi="Times New Roman" w:cs="Times New Roman"/>
                          <w:noProof/>
                        </w:rPr>
                        <w:fldChar w:fldCharType="end"/>
                      </w:r>
                      <w:bookmarkEnd w:id="63"/>
                      <w:r w:rsidRPr="00646FBC">
                        <w:rPr>
                          <w:rFonts w:ascii="Times New Roman" w:hAnsi="Times New Roman" w:cs="Times New Roman"/>
                        </w:rPr>
                        <w:t xml:space="preserve"> Level 1 data flow diagram</w:t>
                      </w:r>
                      <w:bookmarkEnd w:id="64"/>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42BB6F98"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646FBC" w:rsidRDefault="00314142" w:rsidP="00314142">
                            <w:pPr>
                              <w:pStyle w:val="Caption"/>
                              <w:jc w:val="center"/>
                              <w:rPr>
                                <w:rFonts w:ascii="Times New Roman" w:hAnsi="Times New Roman" w:cs="Times New Roman"/>
                              </w:rPr>
                            </w:pPr>
                            <w:bookmarkStart w:id="65" w:name="_Ref118209404"/>
                            <w:bookmarkStart w:id="66" w:name="_Toc12001002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12</w:t>
                            </w:r>
                            <w:r w:rsidRPr="00646FBC">
                              <w:rPr>
                                <w:rFonts w:ascii="Times New Roman" w:hAnsi="Times New Roman" w:cs="Times New Roman"/>
                                <w:noProof/>
                              </w:rPr>
                              <w:fldChar w:fldCharType="end"/>
                            </w:r>
                            <w:bookmarkEnd w:id="65"/>
                            <w:r w:rsidRPr="00646FBC">
                              <w:rPr>
                                <w:rFonts w:ascii="Times New Roman" w:hAnsi="Times New Roman" w:cs="Times New Roman"/>
                              </w:rPr>
                              <w:t xml:space="preserve"> Level 2 data flow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646FBC" w:rsidRDefault="00314142" w:rsidP="00314142">
                      <w:pPr>
                        <w:pStyle w:val="Caption"/>
                        <w:jc w:val="center"/>
                        <w:rPr>
                          <w:rFonts w:ascii="Times New Roman" w:hAnsi="Times New Roman" w:cs="Times New Roman"/>
                        </w:rPr>
                      </w:pPr>
                      <w:bookmarkStart w:id="67" w:name="_Ref118209404"/>
                      <w:bookmarkStart w:id="68" w:name="_Toc12001002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12</w:t>
                      </w:r>
                      <w:r w:rsidRPr="00646FBC">
                        <w:rPr>
                          <w:rFonts w:ascii="Times New Roman" w:hAnsi="Times New Roman" w:cs="Times New Roman"/>
                          <w:noProof/>
                        </w:rPr>
                        <w:fldChar w:fldCharType="end"/>
                      </w:r>
                      <w:bookmarkEnd w:id="67"/>
                      <w:r w:rsidRPr="00646FBC">
                        <w:rPr>
                          <w:rFonts w:ascii="Times New Roman" w:hAnsi="Times New Roman" w:cs="Times New Roman"/>
                        </w:rPr>
                        <w:t xml:space="preserve"> Level 2 data flow diagram</w:t>
                      </w:r>
                      <w:bookmarkEnd w:id="68"/>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w:t>
      </w:r>
      <w:proofErr w:type="gramStart"/>
      <w:r>
        <w:rPr>
          <w:i/>
          <w:iCs/>
        </w:rPr>
        <w:t>compare</w:t>
      </w:r>
      <w:proofErr w:type="gramEnd"/>
      <w:r>
        <w:rPr>
          <w:i/>
          <w:iCs/>
        </w:rPr>
        <w:t xml:space="preserve"> </w:t>
      </w:r>
      <w:r w:rsidR="00DC0DBA">
        <w:rPr>
          <w:i/>
          <w:iCs/>
        </w:rPr>
        <w:t xml:space="preserve">of </w:t>
      </w:r>
      <w:r>
        <w:rPr>
          <w:i/>
          <w:iCs/>
        </w:rPr>
        <w:t>ideal and actual state</w:t>
      </w:r>
      <w:r>
        <w:t xml:space="preserve"> process. This will get its data from the database (ideal state) and the sensors through </w:t>
      </w:r>
      <w:r w:rsidR="00C06AFE">
        <w:t xml:space="preserve">the </w:t>
      </w:r>
      <w:r w:rsidR="00C06AFE">
        <w:rPr>
          <w:i/>
          <w:iCs/>
        </w:rPr>
        <w:t>retrieved</w:t>
      </w:r>
      <w:r>
        <w:rPr>
          <w:i/>
          <w:iCs/>
        </w:rPr>
        <w:t xml:space="preser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w:t>
      </w:r>
      <w:proofErr w:type="gramStart"/>
      <w:r>
        <w:t>gets</w:t>
      </w:r>
      <w:proofErr w:type="gramEnd"/>
      <w:r>
        <w:t xml:space="preserve"> the data from the database and sends a report or just plain data to the administrator to take further action.</w:t>
      </w:r>
    </w:p>
    <w:p w14:paraId="42012786" w14:textId="72A62503" w:rsidR="005040E1" w:rsidRDefault="00192E7A" w:rsidP="00511447">
      <w:pPr>
        <w:pStyle w:val="Sectiontitle"/>
      </w:pPr>
      <w:bookmarkStart w:id="69" w:name="_Toc117247988"/>
      <w:r>
        <w:br w:type="page"/>
      </w:r>
      <w:bookmarkStart w:id="70" w:name="_Toc119924124"/>
      <w:r>
        <w:lastRenderedPageBreak/>
        <w:t>4. UML Diagrams</w:t>
      </w:r>
      <w:bookmarkEnd w:id="70"/>
    </w:p>
    <w:p w14:paraId="51F1C017" w14:textId="77777777" w:rsidR="00192E7A" w:rsidRDefault="00192E7A" w:rsidP="005040E1"/>
    <w:p w14:paraId="1BD8E494" w14:textId="4263181C" w:rsidR="00192E7A" w:rsidRPr="00192E7A" w:rsidRDefault="00192E7A" w:rsidP="00511447">
      <w:pPr>
        <w:pStyle w:val="Subtitle"/>
      </w:pPr>
      <w:bookmarkStart w:id="71" w:name="_Toc119924125"/>
      <w:r w:rsidRPr="00192E7A">
        <w:t>4.1 UML Package Diagram</w:t>
      </w:r>
      <w:bookmarkEnd w:id="71"/>
    </w:p>
    <w:p w14:paraId="6EA0B745" w14:textId="77777777" w:rsidR="00192E7A" w:rsidRDefault="00192E7A" w:rsidP="005040E1"/>
    <w:p w14:paraId="48EA4265" w14:textId="26A3CEC0" w:rsidR="00192E7A" w:rsidRDefault="00192E7A" w:rsidP="00511447">
      <w:pPr>
        <w:pStyle w:val="Subtitle"/>
      </w:pPr>
      <w:bookmarkStart w:id="72" w:name="_Toc119924126"/>
      <w:r>
        <w:t>4.2 UML Class Diagrams</w:t>
      </w:r>
      <w:bookmarkEnd w:id="72"/>
    </w:p>
    <w:p w14:paraId="1A15AC91" w14:textId="77777777" w:rsidR="00A42505" w:rsidRDefault="00A42505" w:rsidP="00A42505">
      <w:pPr>
        <w:pStyle w:val="Textcontent"/>
      </w:pPr>
      <w:r>
        <w:t xml:space="preserve">The </w:t>
      </w:r>
      <w:proofErr w:type="spellStart"/>
      <w:r>
        <w:rPr>
          <w:i/>
          <w:iCs/>
        </w:rPr>
        <w:t>ControlSystem</w:t>
      </w:r>
      <w:proofErr w:type="spellEnd"/>
      <w:r>
        <w:rPr>
          <w:i/>
          <w:iCs/>
        </w:rPr>
        <w:t xml:space="preserve"> </w:t>
      </w:r>
      <w:r>
        <w:t xml:space="preserve">package contains the main logic of the controller. It is divided into 3 packages: </w:t>
      </w:r>
      <w:r>
        <w:rPr>
          <w:i/>
          <w:iCs/>
        </w:rPr>
        <w:t>JDBC (</w:t>
      </w:r>
      <w:r>
        <w:t>holds classes that communicate directly with the database</w:t>
      </w:r>
      <w:r>
        <w:rPr>
          <w:i/>
          <w:iCs/>
        </w:rPr>
        <w:t>)</w:t>
      </w:r>
      <w:r>
        <w:t xml:space="preserve">, </w:t>
      </w:r>
      <w:proofErr w:type="spellStart"/>
      <w:r>
        <w:rPr>
          <w:i/>
          <w:iCs/>
        </w:rPr>
        <w:t>EnvironmentControllers</w:t>
      </w:r>
      <w:proofErr w:type="spellEnd"/>
      <w:r>
        <w:t xml:space="preserve">, and </w:t>
      </w:r>
      <w:proofErr w:type="spellStart"/>
      <w:r>
        <w:rPr>
          <w:i/>
          <w:iCs/>
        </w:rPr>
        <w:t>InputParameters</w:t>
      </w:r>
      <w:proofErr w:type="spellEnd"/>
      <w:r>
        <w:t xml:space="preserve">. The </w:t>
      </w:r>
      <w:r>
        <w:rPr>
          <w:i/>
          <w:iCs/>
        </w:rPr>
        <w:t xml:space="preserve">GUI </w:t>
      </w:r>
      <w:r>
        <w:t xml:space="preserve">package contains the classes for the admin and environment simulation panels, the </w:t>
      </w:r>
      <w:proofErr w:type="spellStart"/>
      <w:r>
        <w:rPr>
          <w:i/>
          <w:iCs/>
        </w:rPr>
        <w:t>EnvironmentSimulator</w:t>
      </w:r>
      <w:proofErr w:type="spellEnd"/>
      <w:r>
        <w:t xml:space="preserve"> package contains the logic for simulating the environment. The </w:t>
      </w:r>
      <w:proofErr w:type="spellStart"/>
      <w:r>
        <w:rPr>
          <w:i/>
          <w:iCs/>
        </w:rPr>
        <w:t>SystemConfiguration</w:t>
      </w:r>
      <w:proofErr w:type="spellEnd"/>
      <w:r>
        <w:t xml:space="preserve"> package is responsible for reading system parameters from the </w:t>
      </w:r>
      <w:proofErr w:type="spellStart"/>
      <w:r>
        <w:t>app.conf</w:t>
      </w:r>
      <w:proofErr w:type="spellEnd"/>
      <w:r>
        <w:t xml:space="preserve"> file and from environment variables. </w:t>
      </w:r>
      <w:proofErr w:type="gramStart"/>
      <w:r>
        <w:t>Finally</w:t>
      </w:r>
      <w:proofErr w:type="gramEnd"/>
      <w:r>
        <w:t xml:space="preserve"> the </w:t>
      </w:r>
      <w:r>
        <w:rPr>
          <w:i/>
          <w:iCs/>
        </w:rPr>
        <w:t xml:space="preserve">Utils </w:t>
      </w:r>
      <w:r>
        <w:t>package holds logic for time conversions so far.</w:t>
      </w:r>
    </w:p>
    <w:p w14:paraId="4C8A0414" w14:textId="0550808E" w:rsidR="00A42505" w:rsidRDefault="00A42505" w:rsidP="00A42505">
      <w:r>
        <w:rPr>
          <w:noProof/>
        </w:rPr>
        <w:drawing>
          <wp:inline distT="0" distB="0" distL="0" distR="0" wp14:anchorId="0EB21295" wp14:editId="33F97D81">
            <wp:extent cx="5731510" cy="4150995"/>
            <wp:effectExtent l="0" t="0" r="2540" b="190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150995"/>
                    </a:xfrm>
                    <a:prstGeom prst="rect">
                      <a:avLst/>
                    </a:prstGeom>
                    <a:noFill/>
                    <a:ln>
                      <a:noFill/>
                    </a:ln>
                  </pic:spPr>
                </pic:pic>
              </a:graphicData>
            </a:graphic>
          </wp:inline>
        </w:drawing>
      </w:r>
    </w:p>
    <w:p w14:paraId="65CB3F17" w14:textId="77777777" w:rsidR="00A42505" w:rsidRDefault="00A42505" w:rsidP="00A42505">
      <w:pPr>
        <w:pStyle w:val="Subtitle"/>
      </w:pPr>
      <w:r>
        <w:lastRenderedPageBreak/>
        <w:t>4.2 UML Class Diagrams</w:t>
      </w:r>
    </w:p>
    <w:p w14:paraId="41404EAA" w14:textId="70D77AD9" w:rsidR="00A42505" w:rsidRDefault="00A42505" w:rsidP="00A42505">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96128" behindDoc="0" locked="0" layoutInCell="1" allowOverlap="1" wp14:anchorId="0500BD0F" wp14:editId="31AA6452">
            <wp:simplePos x="0" y="0"/>
            <wp:positionH relativeFrom="margin">
              <wp:align>center</wp:align>
            </wp:positionH>
            <wp:positionV relativeFrom="paragraph">
              <wp:posOffset>-6985</wp:posOffset>
            </wp:positionV>
            <wp:extent cx="3061970" cy="2004060"/>
            <wp:effectExtent l="0" t="0" r="5080" b="0"/>
            <wp:wrapTopAndBottom/>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1970" cy="2004060"/>
                    </a:xfrm>
                    <a:prstGeom prst="rect">
                      <a:avLst/>
                    </a:prstGeom>
                    <a:noFill/>
                  </pic:spPr>
                </pic:pic>
              </a:graphicData>
            </a:graphic>
            <wp14:sizeRelH relativeFrom="page">
              <wp14:pctWidth>0</wp14:pctWidth>
            </wp14:sizeRelH>
            <wp14:sizeRelV relativeFrom="page">
              <wp14:pctHeight>0</wp14:pctHeight>
            </wp14:sizeRelV>
          </wp:anchor>
        </w:drawing>
      </w:r>
    </w:p>
    <w:p w14:paraId="5B16AC85" w14:textId="6D77FBA7" w:rsidR="00A42505" w:rsidRDefault="00A42505" w:rsidP="00A42505">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97152" behindDoc="0" locked="0" layoutInCell="1" allowOverlap="1" wp14:anchorId="08619F00" wp14:editId="38248E68">
            <wp:simplePos x="0" y="0"/>
            <wp:positionH relativeFrom="margin">
              <wp:align>center</wp:align>
            </wp:positionH>
            <wp:positionV relativeFrom="paragraph">
              <wp:posOffset>4445</wp:posOffset>
            </wp:positionV>
            <wp:extent cx="4655820" cy="5242560"/>
            <wp:effectExtent l="0" t="0" r="0" b="0"/>
            <wp:wrapTopAndBottom/>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5820" cy="5242560"/>
                    </a:xfrm>
                    <a:prstGeom prst="rect">
                      <a:avLst/>
                    </a:prstGeom>
                    <a:noFill/>
                  </pic:spPr>
                </pic:pic>
              </a:graphicData>
            </a:graphic>
            <wp14:sizeRelH relativeFrom="page">
              <wp14:pctWidth>0</wp14:pctWidth>
            </wp14:sizeRelH>
            <wp14:sizeRelV relativeFrom="page">
              <wp14:pctHeight>0</wp14:pctHeight>
            </wp14:sizeRelV>
          </wp:anchor>
        </w:drawing>
      </w:r>
    </w:p>
    <w:p w14:paraId="0FE53F37" w14:textId="75618B1E" w:rsidR="00A42505" w:rsidRDefault="00A42505" w:rsidP="00A4250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98176" behindDoc="0" locked="0" layoutInCell="1" allowOverlap="1" wp14:anchorId="241D7F78" wp14:editId="151F85ED">
            <wp:simplePos x="0" y="0"/>
            <wp:positionH relativeFrom="margin">
              <wp:align>center</wp:align>
            </wp:positionH>
            <wp:positionV relativeFrom="paragraph">
              <wp:posOffset>0</wp:posOffset>
            </wp:positionV>
            <wp:extent cx="5731510" cy="5909945"/>
            <wp:effectExtent l="0" t="0" r="2540" b="0"/>
            <wp:wrapTopAndBottom/>
            <wp:docPr id="32" name="Picture 32"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aphical user interface, diagram, application,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909945"/>
                    </a:xfrm>
                    <a:prstGeom prst="rect">
                      <a:avLst/>
                    </a:prstGeom>
                    <a:noFill/>
                  </pic:spPr>
                </pic:pic>
              </a:graphicData>
            </a:graphic>
            <wp14:sizeRelH relativeFrom="page">
              <wp14:pctWidth>0</wp14:pctWidth>
            </wp14:sizeRelH>
            <wp14:sizeRelV relativeFrom="page">
              <wp14:pctHeight>0</wp14:pctHeight>
            </wp14:sizeRelV>
          </wp:anchor>
        </w:drawing>
      </w:r>
    </w:p>
    <w:p w14:paraId="68B6CCBD" w14:textId="529855C4" w:rsidR="00A42505" w:rsidRDefault="00A42505" w:rsidP="00A4250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07F98CC" wp14:editId="2BEA324C">
            <wp:extent cx="5731510" cy="5147310"/>
            <wp:effectExtent l="0" t="0" r="254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147310"/>
                    </a:xfrm>
                    <a:prstGeom prst="rect">
                      <a:avLst/>
                    </a:prstGeom>
                    <a:noFill/>
                    <a:ln>
                      <a:noFill/>
                    </a:ln>
                  </pic:spPr>
                </pic:pic>
              </a:graphicData>
            </a:graphic>
          </wp:inline>
        </w:drawing>
      </w:r>
    </w:p>
    <w:p w14:paraId="47D94B7F" w14:textId="57F88623" w:rsidR="00A42505" w:rsidRDefault="00A42505" w:rsidP="00A4250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701248" behindDoc="0" locked="0" layoutInCell="1" allowOverlap="1" wp14:anchorId="1AAFE87A" wp14:editId="1B95AC1D">
            <wp:simplePos x="0" y="0"/>
            <wp:positionH relativeFrom="margin">
              <wp:align>right</wp:align>
            </wp:positionH>
            <wp:positionV relativeFrom="paragraph">
              <wp:posOffset>6537960</wp:posOffset>
            </wp:positionV>
            <wp:extent cx="2009775" cy="847725"/>
            <wp:effectExtent l="0" t="0" r="9525" b="9525"/>
            <wp:wrapNone/>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9775" cy="847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6976478A" wp14:editId="37F978AA">
            <wp:simplePos x="0" y="0"/>
            <wp:positionH relativeFrom="margin">
              <wp:align>center</wp:align>
            </wp:positionH>
            <wp:positionV relativeFrom="paragraph">
              <wp:posOffset>0</wp:posOffset>
            </wp:positionV>
            <wp:extent cx="5731510" cy="5922010"/>
            <wp:effectExtent l="0" t="0" r="2540" b="2540"/>
            <wp:wrapTopAndBottom/>
            <wp:docPr id="30" name="Picture 3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aphical user interface, application, Team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9220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14:anchorId="79A37450" wp14:editId="14859FA2">
            <wp:simplePos x="0" y="0"/>
            <wp:positionH relativeFrom="margin">
              <wp:align>left</wp:align>
            </wp:positionH>
            <wp:positionV relativeFrom="paragraph">
              <wp:posOffset>6231255</wp:posOffset>
            </wp:positionV>
            <wp:extent cx="4200525" cy="2619375"/>
            <wp:effectExtent l="0" t="0" r="9525" b="9525"/>
            <wp:wrapTopAndBottom/>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0525" cy="2619375"/>
                    </a:xfrm>
                    <a:prstGeom prst="rect">
                      <a:avLst/>
                    </a:prstGeom>
                    <a:noFill/>
                  </pic:spPr>
                </pic:pic>
              </a:graphicData>
            </a:graphic>
            <wp14:sizeRelH relativeFrom="page">
              <wp14:pctWidth>0</wp14:pctWidth>
            </wp14:sizeRelH>
            <wp14:sizeRelV relativeFrom="page">
              <wp14:pctHeight>0</wp14:pctHeight>
            </wp14:sizeRelV>
          </wp:anchor>
        </w:drawing>
      </w:r>
    </w:p>
    <w:p w14:paraId="51C1BCCE" w14:textId="63C0AF08" w:rsidR="00192E7A" w:rsidRDefault="00192E7A">
      <w:pPr>
        <w:rPr>
          <w:rFonts w:asciiTheme="majorHAnsi" w:eastAsiaTheme="majorEastAsia" w:hAnsiTheme="majorHAnsi" w:cstheme="majorBidi"/>
          <w:color w:val="2F5496" w:themeColor="accent1" w:themeShade="BF"/>
          <w:sz w:val="32"/>
          <w:szCs w:val="32"/>
        </w:rPr>
      </w:pPr>
    </w:p>
    <w:p w14:paraId="529DC260" w14:textId="679171A5" w:rsidR="00192E7A" w:rsidRDefault="00192E7A" w:rsidP="00511447">
      <w:pPr>
        <w:pStyle w:val="Sectiontitle"/>
      </w:pPr>
      <w:bookmarkStart w:id="73" w:name="_Toc119924127"/>
      <w:r>
        <w:t>5. Prototype 1</w:t>
      </w:r>
      <w:bookmarkEnd w:id="73"/>
    </w:p>
    <w:p w14:paraId="1261BA03" w14:textId="77777777" w:rsidR="00646FBC" w:rsidRPr="00A40300" w:rsidRDefault="00646FBC" w:rsidP="00646FBC">
      <w:pPr>
        <w:rPr>
          <w:rFonts w:ascii="Times New Roman" w:hAnsi="Times New Roman" w:cs="Times New Roman"/>
        </w:rPr>
      </w:pPr>
      <w:r w:rsidRPr="00A40300">
        <w:rPr>
          <w:rFonts w:ascii="Times New Roman" w:hAnsi="Times New Roman" w:cs="Times New Roman"/>
        </w:rPr>
        <w:t>With this first version of our application, we aim to show how the temperature would behave in our vertical farm control system. A growing salad must also have other parameters adjusted, like lights to be turned on or off, the humidity, the pH level and so on. However, for simplicity, the interface shows only the temperature changes and when the heater or cooler is tuned on or off.</w:t>
      </w:r>
    </w:p>
    <w:p w14:paraId="03828592" w14:textId="0605EC94" w:rsidR="00192E7A" w:rsidRPr="00646FBC" w:rsidRDefault="00646FBC" w:rsidP="005040E1">
      <w:pPr>
        <w:rPr>
          <w:rFonts w:ascii="Times New Roman" w:hAnsi="Times New Roman" w:cs="Times New Roman"/>
        </w:rPr>
      </w:pPr>
      <w:r w:rsidRPr="00A40300">
        <w:rPr>
          <w:rFonts w:ascii="Times New Roman" w:hAnsi="Times New Roman" w:cs="Times New Roman"/>
        </w:rPr>
        <w:t>This version will have extensions for different parameters and for live reports and alerts. So far, the initialization and the monitoring of the system are the panels that show accurate results.</w:t>
      </w:r>
    </w:p>
    <w:p w14:paraId="5179B141" w14:textId="414AF16E" w:rsidR="00192E7A" w:rsidRDefault="00192E7A" w:rsidP="00511447">
      <w:pPr>
        <w:pStyle w:val="Subtitle"/>
      </w:pPr>
      <w:bookmarkStart w:id="74" w:name="_Toc119924128"/>
      <w:r>
        <w:t>5.1 Description of Application</w:t>
      </w:r>
      <w:bookmarkEnd w:id="74"/>
    </w:p>
    <w:p w14:paraId="63EBB52E"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This is the user manual that explains step by step how to operate the application.</w:t>
      </w:r>
    </w:p>
    <w:p w14:paraId="649290A2"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When you open the application, the first panel that pops up is the admin panel. He is the only user of this system. There are 4 different windows for 4 different actions possible: Initialize/Update parameters, Monitor system, Alerts, and Reports.</w:t>
      </w:r>
    </w:p>
    <w:p w14:paraId="65C37868" w14:textId="0A95F2E0" w:rsidR="00646FBC" w:rsidRPr="00157998" w:rsidRDefault="00646FBC" w:rsidP="00646FBC">
      <w:pPr>
        <w:keepNext/>
        <w:jc w:val="center"/>
        <w:rPr>
          <w:rFonts w:ascii="Times New Roman" w:hAnsi="Times New Roman" w:cs="Times New Roman"/>
        </w:rPr>
      </w:pPr>
    </w:p>
    <w:p w14:paraId="16EF1AA8" w14:textId="77777777" w:rsidR="00646FBC" w:rsidRPr="00157998" w:rsidRDefault="00646FBC" w:rsidP="00646FBC">
      <w:pPr>
        <w:pStyle w:val="Caption"/>
        <w:jc w:val="center"/>
        <w:rPr>
          <w:rFonts w:ascii="Times New Roman" w:hAnsi="Times New Roman" w:cs="Times New Roman"/>
        </w:rPr>
      </w:pPr>
      <w:bookmarkStart w:id="75" w:name="_Toc120010029"/>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13</w:t>
      </w:r>
      <w:r w:rsidRPr="00157998">
        <w:rPr>
          <w:rFonts w:ascii="Times New Roman" w:hAnsi="Times New Roman" w:cs="Times New Roman"/>
        </w:rPr>
        <w:fldChar w:fldCharType="end"/>
      </w:r>
      <w:r w:rsidRPr="00157998">
        <w:rPr>
          <w:rFonts w:ascii="Times New Roman" w:hAnsi="Times New Roman" w:cs="Times New Roman"/>
        </w:rPr>
        <w:t xml:space="preserve"> Administrator control panel</w:t>
      </w:r>
      <w:bookmarkEnd w:id="75"/>
    </w:p>
    <w:p w14:paraId="6DDE4F95"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initialize the system, the user must type in the desired values: how long is the growing phase (in days), the minimum and maximum temperature (in Celsius), and the how often should the system perform a temperature check (different for a well-balanced state and for a state in which the actuators are changing the temperature constantly - balancing). Then the update button saves these values in the database. Next time when the application starts, the admin will automatically see these previous values that he/she set.</w:t>
      </w:r>
    </w:p>
    <w:p w14:paraId="049FFBF2"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The Monitor panel shows the current time of the growing phase during the simulation, the temperature, and the actuator’s state (on/off). When the start button is pushed, the simulation window will pop up.</w:t>
      </w:r>
    </w:p>
    <w:p w14:paraId="08912D49" w14:textId="35932A82" w:rsidR="00646FBC" w:rsidRDefault="00646FBC" w:rsidP="00646FBC">
      <w:pPr>
        <w:keepNext/>
        <w:jc w:val="center"/>
      </w:pPr>
    </w:p>
    <w:p w14:paraId="4483101A" w14:textId="77777777" w:rsidR="00646FBC" w:rsidRPr="00157998" w:rsidRDefault="00646FBC" w:rsidP="00646FBC">
      <w:pPr>
        <w:pStyle w:val="Caption"/>
        <w:jc w:val="center"/>
        <w:rPr>
          <w:rFonts w:ascii="Times New Roman" w:hAnsi="Times New Roman" w:cs="Times New Roman"/>
        </w:rPr>
      </w:pPr>
      <w:bookmarkStart w:id="76" w:name="_Toc120010030"/>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14</w:t>
      </w:r>
      <w:r w:rsidRPr="00157998">
        <w:rPr>
          <w:rFonts w:ascii="Times New Roman" w:hAnsi="Times New Roman" w:cs="Times New Roman"/>
        </w:rPr>
        <w:fldChar w:fldCharType="end"/>
      </w:r>
      <w:r w:rsidRPr="00157998">
        <w:rPr>
          <w:rFonts w:ascii="Times New Roman" w:hAnsi="Times New Roman" w:cs="Times New Roman"/>
        </w:rPr>
        <w:t xml:space="preserve"> Monitor System Panel</w:t>
      </w:r>
      <w:bookmarkEnd w:id="76"/>
    </w:p>
    <w:p w14:paraId="730D9354"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For the simulation to start, we need to set certain parameters specific to the simulation environment.</w:t>
      </w:r>
      <w:r w:rsidRPr="00157998">
        <w:rPr>
          <w:rFonts w:ascii="Times New Roman" w:hAnsi="Times New Roman" w:cs="Times New Roman"/>
          <w:noProof/>
        </w:rPr>
        <w:t xml:space="preserve"> The concept of time divides into simulation time (in real life how long is the simulation going to run), and salad simulation time (how long are we growing salads in real life for – tipically a couple of days). This salad growing interval can be set to seconds, minutes, hours, or days.</w:t>
      </w:r>
    </w:p>
    <w:p w14:paraId="6AD9EE35"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To indicate the sensors measured values in this simulation, the sensor tendency indicates if the simulated measurements should keep increasing or decreasing with every second. The temperature is 20 degrees Celsius to start with.</w:t>
      </w:r>
    </w:p>
    <w:p w14:paraId="45944849"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The actuator tendency indicates the actions that the actuator (heater or cooler in this case) takes: if the slider is in the positive range, then the heater is turned on; if the slider is in the negative range, then the cooler is turned on.</w:t>
      </w:r>
    </w:p>
    <w:p w14:paraId="64A5FB0C"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After pressing the “start” button, the simulation starts running in real time.</w:t>
      </w:r>
    </w:p>
    <w:p w14:paraId="4E9CF617" w14:textId="69D27A5E" w:rsidR="00646FBC" w:rsidRDefault="00646FBC" w:rsidP="00646FBC">
      <w:pPr>
        <w:keepNext/>
        <w:jc w:val="center"/>
      </w:pPr>
    </w:p>
    <w:p w14:paraId="7699BE6C" w14:textId="77777777" w:rsidR="00646FBC" w:rsidRPr="00157998" w:rsidRDefault="00646FBC" w:rsidP="00646FBC">
      <w:pPr>
        <w:pStyle w:val="Caption"/>
        <w:jc w:val="center"/>
        <w:rPr>
          <w:rFonts w:ascii="Times New Roman" w:hAnsi="Times New Roman" w:cs="Times New Roman"/>
        </w:rPr>
      </w:pPr>
      <w:bookmarkStart w:id="77" w:name="_Toc120010031"/>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15</w:t>
      </w:r>
      <w:r w:rsidRPr="00157998">
        <w:rPr>
          <w:rFonts w:ascii="Times New Roman" w:hAnsi="Times New Roman" w:cs="Times New Roman"/>
        </w:rPr>
        <w:fldChar w:fldCharType="end"/>
      </w:r>
      <w:r w:rsidRPr="00157998">
        <w:rPr>
          <w:rFonts w:ascii="Times New Roman" w:hAnsi="Times New Roman" w:cs="Times New Roman"/>
        </w:rPr>
        <w:t xml:space="preserve"> Control Simulation Window</w:t>
      </w:r>
      <w:bookmarkEnd w:id="77"/>
    </w:p>
    <w:p w14:paraId="032B2EEC"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follow the simulation, the user should look at the monitor system window. There, the salad time is showing, the current temperature, and the actuator being on or off. After the predefined simulation is over, the time stops</w:t>
      </w:r>
      <w:r>
        <w:rPr>
          <w:rFonts w:ascii="Times New Roman" w:hAnsi="Times New Roman" w:cs="Times New Roman"/>
        </w:rPr>
        <w:t>,</w:t>
      </w:r>
      <w:r w:rsidRPr="00157998">
        <w:rPr>
          <w:rFonts w:ascii="Times New Roman" w:hAnsi="Times New Roman" w:cs="Times New Roman"/>
        </w:rPr>
        <w:t xml:space="preserve"> and another simulation can be started.</w:t>
      </w:r>
    </w:p>
    <w:p w14:paraId="2AB3C69D" w14:textId="4AAD4A61" w:rsidR="00646FBC" w:rsidRDefault="00646FBC" w:rsidP="00646FBC">
      <w:pPr>
        <w:keepNext/>
        <w:jc w:val="center"/>
      </w:pPr>
    </w:p>
    <w:p w14:paraId="731CD60F" w14:textId="40FF8C25" w:rsidR="00192E7A" w:rsidRPr="00646FBC" w:rsidRDefault="00646FBC" w:rsidP="00646FBC">
      <w:pPr>
        <w:pStyle w:val="Caption"/>
        <w:jc w:val="center"/>
        <w:rPr>
          <w:rFonts w:ascii="Times New Roman" w:hAnsi="Times New Roman" w:cs="Times New Roman"/>
        </w:rPr>
      </w:pPr>
      <w:bookmarkStart w:id="78" w:name="_Toc120010032"/>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16</w:t>
      </w:r>
      <w:r w:rsidRPr="00157998">
        <w:rPr>
          <w:rFonts w:ascii="Times New Roman" w:hAnsi="Times New Roman" w:cs="Times New Roman"/>
        </w:rPr>
        <w:fldChar w:fldCharType="end"/>
      </w:r>
      <w:r w:rsidRPr="00157998">
        <w:rPr>
          <w:rFonts w:ascii="Times New Roman" w:hAnsi="Times New Roman" w:cs="Times New Roman"/>
        </w:rPr>
        <w:t xml:space="preserve"> Monitor System during Simulation</w:t>
      </w:r>
      <w:bookmarkEnd w:id="78"/>
    </w:p>
    <w:p w14:paraId="2FE0EC7B" w14:textId="344CFA22" w:rsidR="00192E7A" w:rsidRDefault="00192E7A" w:rsidP="00511447">
      <w:pPr>
        <w:pStyle w:val="Subtitle"/>
      </w:pPr>
      <w:bookmarkStart w:id="79" w:name="_Toc119924129"/>
      <w:r>
        <w:t>5.2 Description of Packages</w:t>
      </w:r>
      <w:bookmarkEnd w:id="79"/>
    </w:p>
    <w:p w14:paraId="397C1EC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GUI package is the graphical user interface. This allows the user to interact with the system.</w:t>
      </w:r>
    </w:p>
    <w:p w14:paraId="69B4C4C0"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EnvironmentSimulator</w:t>
      </w:r>
      <w:proofErr w:type="spellEnd"/>
      <w:r w:rsidRPr="0002774F">
        <w:rPr>
          <w:rFonts w:ascii="Times New Roman" w:hAnsi="Times New Roman" w:cs="Times New Roman"/>
        </w:rPr>
        <w:t xml:space="preserve"> is the package that is used to simulate a pretend environment. This would not be a package used in a real-life application of this prototype, as they would not need fake data and time changes.</w:t>
      </w:r>
    </w:p>
    <w:p w14:paraId="0824A76C" w14:textId="5BB99D43" w:rsidR="00192E7A" w:rsidRPr="0002774F" w:rsidRDefault="0002774F" w:rsidP="005040E1">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ControlSystem</w:t>
      </w:r>
      <w:proofErr w:type="spellEnd"/>
      <w:r w:rsidRPr="0002774F">
        <w:rPr>
          <w:rFonts w:ascii="Times New Roman" w:hAnsi="Times New Roman" w:cs="Times New Roman"/>
        </w:rPr>
        <w:t xml:space="preserve"> package connects everything else with the database. It also updates the parameters in the database.</w:t>
      </w:r>
    </w:p>
    <w:p w14:paraId="133C99D0" w14:textId="01378F23" w:rsidR="00192E7A" w:rsidRDefault="00192E7A" w:rsidP="00511447">
      <w:pPr>
        <w:pStyle w:val="Subtitle"/>
      </w:pPr>
      <w:bookmarkStart w:id="80" w:name="_Toc119924130"/>
      <w:r>
        <w:t>5.3 Description of Classes</w:t>
      </w:r>
      <w:bookmarkEnd w:id="80"/>
    </w:p>
    <w:p w14:paraId="087A540B" w14:textId="3AE540A7" w:rsidR="0002774F" w:rsidRPr="0002774F" w:rsidRDefault="0002774F" w:rsidP="0002774F">
      <w:pPr>
        <w:rPr>
          <w:rFonts w:ascii="Times New Roman" w:hAnsi="Times New Roman" w:cs="Times New Roman"/>
          <w:color w:val="000000" w:themeColor="text1"/>
        </w:rPr>
      </w:pPr>
      <w:bookmarkStart w:id="81" w:name="_Hlk120094458"/>
      <w:r w:rsidRPr="0002774F">
        <w:rPr>
          <w:rFonts w:ascii="Times New Roman" w:hAnsi="Times New Roman" w:cs="Times New Roman"/>
          <w:color w:val="000000" w:themeColor="text1"/>
        </w:rPr>
        <w:t>The more important classes in some detail:</w:t>
      </w:r>
    </w:p>
    <w:p w14:paraId="7207A031" w14:textId="7AD2EA7A" w:rsidR="0002774F" w:rsidRPr="0002774F" w:rsidRDefault="0002774F" w:rsidP="0002774F">
      <w:pPr>
        <w:rPr>
          <w:rFonts w:ascii="Times New Roman" w:hAnsi="Times New Roman" w:cs="Times New Roman"/>
          <w:b/>
          <w:bCs/>
        </w:rPr>
      </w:pPr>
      <w:proofErr w:type="spellStart"/>
      <w:r w:rsidRPr="0002774F">
        <w:rPr>
          <w:rFonts w:ascii="Times New Roman" w:hAnsi="Times New Roman" w:cs="Times New Roman"/>
          <w:b/>
          <w:bCs/>
          <w:color w:val="2F5496" w:themeColor="accent1" w:themeShade="BF"/>
        </w:rPr>
        <w:t>ControlSystem</w:t>
      </w:r>
      <w:proofErr w:type="spellEnd"/>
      <w:r w:rsidRPr="0002774F">
        <w:rPr>
          <w:rFonts w:ascii="Times New Roman" w:hAnsi="Times New Roman" w:cs="Times New Roman"/>
          <w:b/>
          <w:bCs/>
        </w:rPr>
        <w:t xml:space="preserve"> </w:t>
      </w:r>
      <w:r w:rsidRPr="0002774F">
        <w:rPr>
          <w:rFonts w:ascii="Times New Roman" w:hAnsi="Times New Roman" w:cs="Times New Roman"/>
          <w:b/>
          <w:bCs/>
          <w:color w:val="2F5496" w:themeColor="accent1" w:themeShade="BF"/>
        </w:rPr>
        <w:t>package</w:t>
      </w:r>
    </w:p>
    <w:p w14:paraId="2999734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JDBC class is used to create the connection with the database. It also contains some HQL queries. </w:t>
      </w:r>
    </w:p>
    <w:p w14:paraId="7EE8782E"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InputParameters</w:t>
      </w:r>
      <w:proofErr w:type="spellEnd"/>
      <w:r w:rsidRPr="0002774F">
        <w:rPr>
          <w:rFonts w:ascii="Times New Roman" w:hAnsi="Times New Roman" w:cs="Times New Roman"/>
        </w:rPr>
        <w:t xml:space="preserve"> class contains three entity classes that will be stored in the database. They hold the ranges for the parameters. It also contains a singleton class for processing the input parameters. This will get all the input parameters from the database. If the new values from the database are valid it updates an entity that holds the ranges of a parameter, measurement intervals and a special parameter. This class also initializes the </w:t>
      </w:r>
      <w:proofErr w:type="spellStart"/>
      <w:r w:rsidRPr="0002774F">
        <w:rPr>
          <w:rFonts w:ascii="Times New Roman" w:hAnsi="Times New Roman" w:cs="Times New Roman"/>
        </w:rPr>
        <w:t>otherParametersMap</w:t>
      </w:r>
      <w:proofErr w:type="spellEnd"/>
      <w:r w:rsidRPr="0002774F">
        <w:rPr>
          <w:rFonts w:ascii="Times New Roman" w:hAnsi="Times New Roman" w:cs="Times New Roman"/>
        </w:rPr>
        <w:t xml:space="preserve">. If the database doesn't contain values for that parameter type it sets a default value of 0. It initializes the </w:t>
      </w:r>
      <w:proofErr w:type="spellStart"/>
      <w:r w:rsidRPr="0002774F">
        <w:rPr>
          <w:rFonts w:ascii="Times New Roman" w:hAnsi="Times New Roman" w:cs="Times New Roman"/>
        </w:rPr>
        <w:t>measurementIntervalList</w:t>
      </w:r>
      <w:proofErr w:type="spellEnd"/>
      <w:r w:rsidRPr="0002774F">
        <w:rPr>
          <w:rFonts w:ascii="Times New Roman" w:hAnsi="Times New Roman" w:cs="Times New Roman"/>
        </w:rPr>
        <w:t xml:space="preserve"> and the </w:t>
      </w:r>
      <w:proofErr w:type="spellStart"/>
      <w:r w:rsidRPr="0002774F">
        <w:rPr>
          <w:rFonts w:ascii="Times New Roman" w:hAnsi="Times New Roman" w:cs="Times New Roman"/>
        </w:rPr>
        <w:t>environmentPropertyParameterList</w:t>
      </w:r>
      <w:proofErr w:type="spellEnd"/>
      <w:r w:rsidRPr="0002774F">
        <w:rPr>
          <w:rFonts w:ascii="Times New Roman" w:hAnsi="Times New Roman" w:cs="Times New Roman"/>
        </w:rPr>
        <w:t xml:space="preserve"> with values from the database. If the database does not contain values for these parameter types, it also initializes them with 0. Then it saves </w:t>
      </w:r>
      <w:proofErr w:type="gramStart"/>
      <w:r w:rsidRPr="0002774F">
        <w:rPr>
          <w:rFonts w:ascii="Times New Roman" w:hAnsi="Times New Roman" w:cs="Times New Roman"/>
        </w:rPr>
        <w:t>all of</w:t>
      </w:r>
      <w:proofErr w:type="gramEnd"/>
      <w:r w:rsidRPr="0002774F">
        <w:rPr>
          <w:rFonts w:ascii="Times New Roman" w:hAnsi="Times New Roman" w:cs="Times New Roman"/>
        </w:rPr>
        <w:t xml:space="preserve"> the parameters into the database.</w:t>
      </w:r>
    </w:p>
    <w:p w14:paraId="3757738C"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EnvironmentControllers</w:t>
      </w:r>
      <w:proofErr w:type="spellEnd"/>
      <w:r w:rsidRPr="0002774F">
        <w:rPr>
          <w:rFonts w:ascii="Times New Roman" w:hAnsi="Times New Roman" w:cs="Times New Roman"/>
        </w:rPr>
        <w:t xml:space="preserve"> class contains a class that controls the </w:t>
      </w:r>
      <w:proofErr w:type="spellStart"/>
      <w:r w:rsidRPr="0002774F">
        <w:rPr>
          <w:rFonts w:ascii="Times New Roman" w:hAnsi="Times New Roman" w:cs="Times New Roman"/>
        </w:rPr>
        <w:t>EnvironmentController</w:t>
      </w:r>
      <w:proofErr w:type="spellEnd"/>
      <w:r w:rsidRPr="0002774F">
        <w:rPr>
          <w:rFonts w:ascii="Times New Roman" w:hAnsi="Times New Roman" w:cs="Times New Roman"/>
        </w:rPr>
        <w:t xml:space="preserve">. It is called when a second passed. If the system is not in a special state, and if the crops are not ready to be harvested yet, it performs check for parameters in the balanced state and for devices in the balancing state. It also converts the time from seconds to a legible format. The </w:t>
      </w:r>
      <w:proofErr w:type="spellStart"/>
      <w:r w:rsidRPr="0002774F">
        <w:rPr>
          <w:rFonts w:ascii="Times New Roman" w:hAnsi="Times New Roman" w:cs="Times New Roman"/>
        </w:rPr>
        <w:t>EnvironmentControllers</w:t>
      </w:r>
      <w:proofErr w:type="spellEnd"/>
      <w:r w:rsidRPr="0002774F">
        <w:rPr>
          <w:rFonts w:ascii="Times New Roman" w:hAnsi="Times New Roman" w:cs="Times New Roman"/>
        </w:rPr>
        <w:t xml:space="preserve"> class has a class for the data collection state. This class just calls functions from the environment simulator. Its only job is to collect data without processing it. There is also a class that corresponds to the balancing state. This balances the parameters that are given by turning on and off the actuator. It looks at the values at time intervals set in the </w:t>
      </w:r>
      <w:proofErr w:type="spellStart"/>
      <w:r w:rsidRPr="0002774F">
        <w:rPr>
          <w:rFonts w:ascii="Times New Roman" w:hAnsi="Times New Roman" w:cs="Times New Roman"/>
        </w:rPr>
        <w:t>intervalBalancingState</w:t>
      </w:r>
      <w:proofErr w:type="spellEnd"/>
      <w:r w:rsidRPr="0002774F">
        <w:rPr>
          <w:rFonts w:ascii="Times New Roman" w:hAnsi="Times New Roman" w:cs="Times New Roman"/>
        </w:rPr>
        <w:t xml:space="preserve"> field of the parameter. It tries to bring the values to the average of the min and max range. If a parameter is balanced it removes it from the list. The </w:t>
      </w:r>
      <w:proofErr w:type="spellStart"/>
      <w:r w:rsidRPr="0002774F">
        <w:rPr>
          <w:rFonts w:ascii="Times New Roman" w:hAnsi="Times New Roman" w:cs="Times New Roman"/>
        </w:rPr>
        <w:t>EnvironmentControllers</w:t>
      </w:r>
      <w:proofErr w:type="spellEnd"/>
      <w:r w:rsidRPr="0002774F">
        <w:rPr>
          <w:rFonts w:ascii="Times New Roman" w:hAnsi="Times New Roman" w:cs="Times New Roman"/>
        </w:rPr>
        <w:t xml:space="preserve"> class also has a singleton class corresponding to the balanced state. It is called periodically to check whether parameters need to be balanced. It does the check at intervals set in the </w:t>
      </w:r>
      <w:proofErr w:type="spellStart"/>
      <w:r w:rsidRPr="0002774F">
        <w:rPr>
          <w:rFonts w:ascii="Times New Roman" w:hAnsi="Times New Roman" w:cs="Times New Roman"/>
        </w:rPr>
        <w:t>intervalBalanced</w:t>
      </w:r>
      <w:proofErr w:type="spellEnd"/>
      <w:r w:rsidRPr="0002774F">
        <w:rPr>
          <w:rFonts w:ascii="Times New Roman" w:hAnsi="Times New Roman" w:cs="Times New Roman"/>
        </w:rPr>
        <w:t xml:space="preserve"> field. Checks if the current value measured by the sensor is between the normal ranges given and if the salad should be harvested.</w:t>
      </w:r>
    </w:p>
    <w:p w14:paraId="30F89EFF" w14:textId="77777777" w:rsidR="0002774F" w:rsidRPr="0002774F" w:rsidRDefault="0002774F" w:rsidP="0002774F">
      <w:pPr>
        <w:rPr>
          <w:rFonts w:ascii="Times New Roman" w:hAnsi="Times New Roman" w:cs="Times New Roman"/>
          <w:b/>
          <w:bCs/>
        </w:rPr>
      </w:pPr>
      <w:proofErr w:type="spellStart"/>
      <w:r w:rsidRPr="0002774F">
        <w:rPr>
          <w:rFonts w:ascii="Times New Roman" w:hAnsi="Times New Roman" w:cs="Times New Roman"/>
          <w:b/>
          <w:bCs/>
          <w:color w:val="2F5496" w:themeColor="accent1" w:themeShade="BF"/>
        </w:rPr>
        <w:t>SystemConfiguration</w:t>
      </w:r>
      <w:proofErr w:type="spellEnd"/>
      <w:r w:rsidRPr="0002774F">
        <w:rPr>
          <w:rFonts w:ascii="Times New Roman" w:hAnsi="Times New Roman" w:cs="Times New Roman"/>
          <w:b/>
          <w:bCs/>
          <w:color w:val="2F5496" w:themeColor="accent1" w:themeShade="BF"/>
        </w:rPr>
        <w:t xml:space="preserve"> package</w:t>
      </w:r>
    </w:p>
    <w:p w14:paraId="4CF86E0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lastRenderedPageBreak/>
        <w:t xml:space="preserve">This class ensures that the class is singleton and reads the value from the configuration file corresponding to the given </w:t>
      </w:r>
      <w:proofErr w:type="spellStart"/>
      <w:r w:rsidRPr="0002774F">
        <w:rPr>
          <w:rFonts w:ascii="Times New Roman" w:hAnsi="Times New Roman" w:cs="Times New Roman"/>
        </w:rPr>
        <w:t>SystemConfigParameter</w:t>
      </w:r>
      <w:proofErr w:type="spellEnd"/>
      <w:r w:rsidRPr="0002774F">
        <w:rPr>
          <w:rFonts w:ascii="Times New Roman" w:hAnsi="Times New Roman" w:cs="Times New Roman"/>
        </w:rPr>
        <w:t>. It also resolves the value of an environment variable corresponding whose name is given in the configuration file.</w:t>
      </w:r>
    </w:p>
    <w:p w14:paraId="71A1269A" w14:textId="77777777" w:rsidR="0002774F" w:rsidRPr="0002774F" w:rsidRDefault="0002774F" w:rsidP="0002774F">
      <w:pPr>
        <w:rPr>
          <w:rFonts w:ascii="Times New Roman" w:hAnsi="Times New Roman" w:cs="Times New Roman"/>
          <w:b/>
          <w:bCs/>
          <w:color w:val="2F5496" w:themeColor="accent1" w:themeShade="BF"/>
        </w:rPr>
      </w:pPr>
      <w:proofErr w:type="spellStart"/>
      <w:r w:rsidRPr="0002774F">
        <w:rPr>
          <w:rFonts w:ascii="Times New Roman" w:hAnsi="Times New Roman" w:cs="Times New Roman"/>
          <w:b/>
          <w:bCs/>
          <w:color w:val="2F5496" w:themeColor="accent1" w:themeShade="BF"/>
        </w:rPr>
        <w:t>EnvironmentSimulator</w:t>
      </w:r>
      <w:proofErr w:type="spellEnd"/>
      <w:r w:rsidRPr="0002774F">
        <w:rPr>
          <w:rFonts w:ascii="Times New Roman" w:hAnsi="Times New Roman" w:cs="Times New Roman"/>
          <w:b/>
          <w:bCs/>
          <w:color w:val="2F5496" w:themeColor="accent1" w:themeShade="BF"/>
        </w:rPr>
        <w:t xml:space="preserve"> package</w:t>
      </w:r>
    </w:p>
    <w:p w14:paraId="4E52E704"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Actuator class is an empty class.</w:t>
      </w:r>
    </w:p>
    <w:p w14:paraId="5D757512"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The Sensor class models the sensors that a hydroponic vertical farm would need to keep the salad plants healthy.</w:t>
      </w:r>
    </w:p>
    <w:p w14:paraId="7E190D9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Controller class is the class that runs the environment simulation. It is a static class that starts the simulation by saving the values </w:t>
      </w:r>
      <w:proofErr w:type="gramStart"/>
      <w:r w:rsidRPr="0002774F">
        <w:rPr>
          <w:rFonts w:ascii="Times New Roman" w:hAnsi="Times New Roman" w:cs="Times New Roman"/>
        </w:rPr>
        <w:t>entered into</w:t>
      </w:r>
      <w:proofErr w:type="gramEnd"/>
      <w:r w:rsidRPr="0002774F">
        <w:rPr>
          <w:rFonts w:ascii="Times New Roman" w:hAnsi="Times New Roman" w:cs="Times New Roman"/>
        </w:rPr>
        <w:t xml:space="preserve"> the GUI and creates a new thread so that it can run in parallel with the GUI. The main thread simulates the change of time. It runs the while loop every second (in the life of a salad). Each time it takes a measurement, calls the control </w:t>
      </w:r>
      <w:proofErr w:type="gramStart"/>
      <w:r w:rsidRPr="0002774F">
        <w:rPr>
          <w:rFonts w:ascii="Times New Roman" w:hAnsi="Times New Roman" w:cs="Times New Roman"/>
        </w:rPr>
        <w:t>system</w:t>
      </w:r>
      <w:proofErr w:type="gramEnd"/>
      <w:r w:rsidRPr="0002774F">
        <w:rPr>
          <w:rFonts w:ascii="Times New Roman" w:hAnsi="Times New Roman" w:cs="Times New Roman"/>
        </w:rPr>
        <w:t xml:space="preserve"> and displays the values to the environment simulation control panel.</w:t>
      </w:r>
    </w:p>
    <w:p w14:paraId="222BB386"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 xml:space="preserve">The </w:t>
      </w:r>
      <w:proofErr w:type="spellStart"/>
      <w:r w:rsidRPr="0002774F">
        <w:rPr>
          <w:rFonts w:ascii="Times New Roman" w:hAnsi="Times New Roman" w:cs="Times New Roman"/>
        </w:rPr>
        <w:t>EnvironmentSimulator</w:t>
      </w:r>
      <w:proofErr w:type="spellEnd"/>
      <w:r w:rsidRPr="0002774F">
        <w:rPr>
          <w:rFonts w:ascii="Times New Roman" w:hAnsi="Times New Roman" w:cs="Times New Roman"/>
        </w:rPr>
        <w:t xml:space="preserve"> class contains the current state of the environment simulation. It holds data of the measurement values, the time they were measured, the list of actuators and sensors (and their state), growth time, and the simulation duration. It is also responsible for computing the value of the next measurement. </w:t>
      </w:r>
    </w:p>
    <w:p w14:paraId="0192E8C9" w14:textId="77777777" w:rsidR="0002774F" w:rsidRPr="0002774F" w:rsidRDefault="0002774F" w:rsidP="0002774F">
      <w:pPr>
        <w:rPr>
          <w:rFonts w:ascii="Times New Roman" w:hAnsi="Times New Roman" w:cs="Times New Roman"/>
        </w:rPr>
      </w:pPr>
      <w:r w:rsidRPr="0002774F">
        <w:rPr>
          <w:rFonts w:ascii="Times New Roman" w:hAnsi="Times New Roman" w:cs="Times New Roman"/>
        </w:rPr>
        <w:t>This class takes measurement for all the sensors and returns a map of them and their measured values. It also takes measurements for only one sensor. It computes the current measurement value by taking in consideration the last measured value and the time it was measured, the amount the parameter changes in one second, and the strength of the actuator. The class also sets the amount with which the value of the parameter changes in one second (real life) and the amount with which the actuator tries to counter-act the growth of the parameter. It finds an entity of a device from the list of devices based on its type. Then it ensures this class is singleton. The class also initializes the lists of environment devices (actuators and sensors) and the list of last measured values by the default values written in.</w:t>
      </w:r>
    </w:p>
    <w:bookmarkEnd w:id="81"/>
    <w:p w14:paraId="03AC09B1" w14:textId="006FBC41" w:rsidR="002C32B8" w:rsidRDefault="002C32B8" w:rsidP="002C32B8">
      <w:pPr>
        <w:pStyle w:val="Subtitle"/>
      </w:pPr>
      <w:r>
        <w:t>5.4 Test Cases</w:t>
      </w:r>
    </w:p>
    <w:p w14:paraId="79FC88F7" w14:textId="42C48AA3" w:rsidR="002C32B8" w:rsidRPr="002C32B8" w:rsidRDefault="002C32B8" w:rsidP="002C32B8">
      <w:pPr>
        <w:rPr>
          <w:rFonts w:ascii="Times New Roman" w:hAnsi="Times New Roman" w:cs="Times New Roman"/>
        </w:rPr>
      </w:pPr>
      <w:r w:rsidRPr="002C32B8">
        <w:rPr>
          <w:rFonts w:ascii="Times New Roman" w:hAnsi="Times New Roman" w:cs="Times New Roman"/>
        </w:rPr>
        <w:t xml:space="preserve">For white box testing we have tested separate methods and classes on their own. Since the most important package that contains the logic behind the control system is the </w:t>
      </w:r>
      <w:proofErr w:type="spellStart"/>
      <w:r w:rsidRPr="002C32B8">
        <w:rPr>
          <w:rFonts w:ascii="Times New Roman" w:hAnsi="Times New Roman" w:cs="Times New Roman"/>
        </w:rPr>
        <w:t>ControlSystem</w:t>
      </w:r>
      <w:proofErr w:type="spellEnd"/>
      <w:r w:rsidRPr="002C32B8">
        <w:rPr>
          <w:rFonts w:ascii="Times New Roman" w:hAnsi="Times New Roman" w:cs="Times New Roman"/>
        </w:rPr>
        <w:t>, the test cases are targeting the classes mostly from this package.</w:t>
      </w:r>
      <w:r w:rsidR="0002774F">
        <w:rPr>
          <w:rFonts w:ascii="Times New Roman" w:hAnsi="Times New Roman" w:cs="Times New Roman"/>
        </w:rPr>
        <w:t xml:space="preserve"> We used the Junit framework for these tests.</w:t>
      </w:r>
    </w:p>
    <w:p w14:paraId="681F5860" w14:textId="77777777" w:rsidR="002C32B8" w:rsidRDefault="002C32B8" w:rsidP="002C32B8">
      <w:pPr>
        <w:pStyle w:val="Subtitle"/>
      </w:pPr>
      <w:r>
        <w:t xml:space="preserve">5.4.1 </w:t>
      </w:r>
      <w:proofErr w:type="spellStart"/>
      <w:r>
        <w:t>EnvironmentControllers</w:t>
      </w:r>
      <w:proofErr w:type="spellEnd"/>
      <w:r>
        <w:t xml:space="preserve"> Package Tests</w:t>
      </w:r>
    </w:p>
    <w:p w14:paraId="4AD8A94F" w14:textId="77777777" w:rsidR="007B4A36" w:rsidRPr="007B4A36" w:rsidRDefault="007B4A36" w:rsidP="002C32B8">
      <w:pPr>
        <w:rPr>
          <w:rFonts w:ascii="Times New Roman" w:hAnsi="Times New Roman" w:cs="Times New Roman"/>
        </w:rPr>
      </w:pPr>
      <w:r w:rsidRPr="007B4A36">
        <w:rPr>
          <w:rFonts w:ascii="Times New Roman" w:hAnsi="Times New Roman" w:cs="Times New Roman"/>
        </w:rPr>
        <w:t xml:space="preserve">For testing the methods in the </w:t>
      </w:r>
      <w:proofErr w:type="spellStart"/>
      <w:r w:rsidRPr="007B4A36">
        <w:rPr>
          <w:rFonts w:ascii="Times New Roman" w:hAnsi="Times New Roman" w:cs="Times New Roman"/>
        </w:rPr>
        <w:t>EnvironmentControllers</w:t>
      </w:r>
      <w:proofErr w:type="spellEnd"/>
      <w:r w:rsidRPr="007B4A36">
        <w:rPr>
          <w:rFonts w:ascii="Times New Roman" w:hAnsi="Times New Roman" w:cs="Times New Roman"/>
        </w:rPr>
        <w:t xml:space="preserve"> package, we made a few test classes with several methods, each one checking a certain aspect of the controller. So, in the </w:t>
      </w:r>
      <w:proofErr w:type="spellStart"/>
      <w:r w:rsidRPr="007B4A36">
        <w:rPr>
          <w:rFonts w:ascii="Times New Roman" w:hAnsi="Times New Roman" w:cs="Times New Roman"/>
        </w:rPr>
        <w:t>TemperatureControl</w:t>
      </w:r>
      <w:proofErr w:type="spellEnd"/>
      <w:r w:rsidRPr="007B4A36">
        <w:rPr>
          <w:rFonts w:ascii="Times New Roman" w:hAnsi="Times New Roman" w:cs="Times New Roman"/>
        </w:rPr>
        <w:t xml:space="preserve"> package, we have the following test classes: </w:t>
      </w:r>
      <w:proofErr w:type="spellStart"/>
      <w:r w:rsidRPr="007B4A36">
        <w:rPr>
          <w:rFonts w:ascii="Times New Roman" w:hAnsi="Times New Roman" w:cs="Times New Roman"/>
        </w:rPr>
        <w:t>coolingTest</w:t>
      </w:r>
      <w:proofErr w:type="spellEnd"/>
      <w:r w:rsidRPr="007B4A36">
        <w:rPr>
          <w:rFonts w:ascii="Times New Roman" w:hAnsi="Times New Roman" w:cs="Times New Roman"/>
        </w:rPr>
        <w:t xml:space="preserve">, </w:t>
      </w:r>
      <w:proofErr w:type="spellStart"/>
      <w:r w:rsidRPr="007B4A36">
        <w:rPr>
          <w:rFonts w:ascii="Times New Roman" w:hAnsi="Times New Roman" w:cs="Times New Roman"/>
        </w:rPr>
        <w:t>growthTimeDueTest</w:t>
      </w:r>
      <w:proofErr w:type="spellEnd"/>
      <w:r w:rsidRPr="007B4A36">
        <w:rPr>
          <w:rFonts w:ascii="Times New Roman" w:hAnsi="Times New Roman" w:cs="Times New Roman"/>
        </w:rPr>
        <w:t xml:space="preserve">, </w:t>
      </w:r>
      <w:proofErr w:type="spellStart"/>
      <w:r w:rsidRPr="007B4A36">
        <w:rPr>
          <w:rFonts w:ascii="Times New Roman" w:hAnsi="Times New Roman" w:cs="Times New Roman"/>
        </w:rPr>
        <w:t>heatingTest</w:t>
      </w:r>
      <w:proofErr w:type="spellEnd"/>
      <w:r w:rsidRPr="007B4A36">
        <w:rPr>
          <w:rFonts w:ascii="Times New Roman" w:hAnsi="Times New Roman" w:cs="Times New Roman"/>
        </w:rPr>
        <w:t xml:space="preserve">, </w:t>
      </w:r>
      <w:proofErr w:type="spellStart"/>
      <w:r w:rsidRPr="007B4A36">
        <w:rPr>
          <w:rFonts w:ascii="Times New Roman" w:hAnsi="Times New Roman" w:cs="Times New Roman"/>
        </w:rPr>
        <w:t>isActuatorOnTest</w:t>
      </w:r>
      <w:proofErr w:type="spellEnd"/>
      <w:r w:rsidRPr="007B4A36">
        <w:rPr>
          <w:rFonts w:ascii="Times New Roman" w:hAnsi="Times New Roman" w:cs="Times New Roman"/>
        </w:rPr>
        <w:t xml:space="preserve"> and </w:t>
      </w:r>
      <w:proofErr w:type="spellStart"/>
      <w:r w:rsidRPr="007B4A36">
        <w:rPr>
          <w:rFonts w:ascii="Times New Roman" w:hAnsi="Times New Roman" w:cs="Times New Roman"/>
        </w:rPr>
        <w:t>temperatureStepChangeTest</w:t>
      </w:r>
      <w:proofErr w:type="spellEnd"/>
      <w:r w:rsidRPr="007B4A36">
        <w:rPr>
          <w:rFonts w:ascii="Times New Roman" w:hAnsi="Times New Roman" w:cs="Times New Roman"/>
        </w:rPr>
        <w:t xml:space="preserve">. </w:t>
      </w:r>
    </w:p>
    <w:p w14:paraId="6F40281A" w14:textId="77777777" w:rsidR="007B4A36" w:rsidRPr="007B4A36" w:rsidRDefault="007B4A36" w:rsidP="002C32B8">
      <w:pPr>
        <w:rPr>
          <w:rFonts w:ascii="Times New Roman" w:hAnsi="Times New Roman" w:cs="Times New Roman"/>
        </w:rPr>
      </w:pPr>
      <w:r w:rsidRPr="007B4A36">
        <w:rPr>
          <w:rFonts w:ascii="Times New Roman" w:hAnsi="Times New Roman" w:cs="Times New Roman"/>
        </w:rPr>
        <w:t xml:space="preserve">The </w:t>
      </w:r>
      <w:proofErr w:type="spellStart"/>
      <w:r w:rsidRPr="007B4A36">
        <w:rPr>
          <w:rFonts w:ascii="Times New Roman" w:hAnsi="Times New Roman" w:cs="Times New Roman"/>
          <w:color w:val="2F5496" w:themeColor="accent1" w:themeShade="BF"/>
        </w:rPr>
        <w:t>coolingTest</w:t>
      </w:r>
      <w:proofErr w:type="spellEnd"/>
      <w:r w:rsidRPr="007B4A36">
        <w:rPr>
          <w:rFonts w:ascii="Times New Roman" w:hAnsi="Times New Roman" w:cs="Times New Roman"/>
          <w:color w:val="2F5496" w:themeColor="accent1" w:themeShade="BF"/>
        </w:rPr>
        <w:t xml:space="preserve"> </w:t>
      </w:r>
      <w:r w:rsidRPr="007B4A36">
        <w:rPr>
          <w:rFonts w:ascii="Times New Roman" w:hAnsi="Times New Roman" w:cs="Times New Roman"/>
        </w:rPr>
        <w:t xml:space="preserve">and </w:t>
      </w:r>
      <w:proofErr w:type="spellStart"/>
      <w:r w:rsidRPr="007B4A36">
        <w:rPr>
          <w:rFonts w:ascii="Times New Roman" w:hAnsi="Times New Roman" w:cs="Times New Roman"/>
          <w:color w:val="2F5496" w:themeColor="accent1" w:themeShade="BF"/>
        </w:rPr>
        <w:t>heatingTest</w:t>
      </w:r>
      <w:proofErr w:type="spellEnd"/>
      <w:r w:rsidRPr="007B4A36">
        <w:rPr>
          <w:rFonts w:ascii="Times New Roman" w:hAnsi="Times New Roman" w:cs="Times New Roman"/>
        </w:rPr>
        <w:t xml:space="preserve"> classes contain similar methods. Here we </w:t>
      </w:r>
      <w:proofErr w:type="gramStart"/>
      <w:r w:rsidRPr="007B4A36">
        <w:rPr>
          <w:rFonts w:ascii="Times New Roman" w:hAnsi="Times New Roman" w:cs="Times New Roman"/>
        </w:rPr>
        <w:t>checked,</w:t>
      </w:r>
      <w:proofErr w:type="gramEnd"/>
      <w:r w:rsidRPr="007B4A36">
        <w:rPr>
          <w:rFonts w:ascii="Times New Roman" w:hAnsi="Times New Roman" w:cs="Times New Roman"/>
        </w:rPr>
        <w:t xml:space="preserve"> whether the temperature increases or decreases accordingly if the temperature value is outside the given range. We called the </w:t>
      </w:r>
      <w:proofErr w:type="spellStart"/>
      <w:proofErr w:type="gramStart"/>
      <w:r w:rsidRPr="007B4A36">
        <w:rPr>
          <w:rFonts w:ascii="Times New Roman" w:hAnsi="Times New Roman" w:cs="Times New Roman"/>
        </w:rPr>
        <w:t>timePassed</w:t>
      </w:r>
      <w:proofErr w:type="spellEnd"/>
      <w:r w:rsidRPr="007B4A36">
        <w:rPr>
          <w:rFonts w:ascii="Times New Roman" w:hAnsi="Times New Roman" w:cs="Times New Roman"/>
        </w:rPr>
        <w:t>(</w:t>
      </w:r>
      <w:proofErr w:type="gramEnd"/>
      <w:r w:rsidRPr="007B4A36">
        <w:rPr>
          <w:rFonts w:ascii="Times New Roman" w:hAnsi="Times New Roman" w:cs="Times New Roman"/>
        </w:rPr>
        <w:t xml:space="preserve">) function at a time in which the temperature should be checked and then called that function again 10 times. The sensor tendency being 0.1, the temperature should increase or decrease (depending on the test type) by 1 °C, at each second 0.1 °C. </w:t>
      </w:r>
    </w:p>
    <w:p w14:paraId="7E262DF7" w14:textId="77777777" w:rsidR="007B4A36" w:rsidRPr="007B4A36" w:rsidRDefault="007B4A36" w:rsidP="002C32B8">
      <w:pPr>
        <w:rPr>
          <w:rFonts w:ascii="Times New Roman" w:hAnsi="Times New Roman" w:cs="Times New Roman"/>
        </w:rPr>
      </w:pPr>
      <w:r w:rsidRPr="007B4A36">
        <w:rPr>
          <w:rFonts w:ascii="Times New Roman" w:hAnsi="Times New Roman" w:cs="Times New Roman"/>
        </w:rPr>
        <w:t xml:space="preserve">The </w:t>
      </w:r>
      <w:proofErr w:type="spellStart"/>
      <w:r w:rsidRPr="007B4A36">
        <w:rPr>
          <w:rFonts w:ascii="Times New Roman" w:hAnsi="Times New Roman" w:cs="Times New Roman"/>
          <w:color w:val="2F5496" w:themeColor="accent1" w:themeShade="BF"/>
        </w:rPr>
        <w:t>temperatureStepChangeTest</w:t>
      </w:r>
      <w:proofErr w:type="spellEnd"/>
      <w:r w:rsidRPr="007B4A36">
        <w:rPr>
          <w:rFonts w:ascii="Times New Roman" w:hAnsi="Times New Roman" w:cs="Times New Roman"/>
        </w:rPr>
        <w:t xml:space="preserve"> contains a method which checks whether the temperature truly changes with the difference between the actuator and the sensor tendency. With the sensor tendency set to -0.1 and the actuator tendency set to 0.2, the temperature should increase by 0.1 °C in each second. </w:t>
      </w:r>
    </w:p>
    <w:p w14:paraId="158E4367" w14:textId="0B4F596C" w:rsidR="002C32B8" w:rsidRPr="007B4A36" w:rsidRDefault="007B4A36" w:rsidP="002C32B8">
      <w:pPr>
        <w:rPr>
          <w:rFonts w:ascii="Times New Roman" w:hAnsi="Times New Roman" w:cs="Times New Roman"/>
        </w:rPr>
      </w:pPr>
      <w:r w:rsidRPr="007B4A36">
        <w:rPr>
          <w:rFonts w:ascii="Times New Roman" w:hAnsi="Times New Roman" w:cs="Times New Roman"/>
        </w:rPr>
        <w:lastRenderedPageBreak/>
        <w:t xml:space="preserve">The </w:t>
      </w:r>
      <w:proofErr w:type="spellStart"/>
      <w:r w:rsidRPr="007B4A36">
        <w:rPr>
          <w:rFonts w:ascii="Times New Roman" w:hAnsi="Times New Roman" w:cs="Times New Roman"/>
          <w:color w:val="2F5496" w:themeColor="accent1" w:themeShade="BF"/>
        </w:rPr>
        <w:t>growthTimeDueTest</w:t>
      </w:r>
      <w:proofErr w:type="spellEnd"/>
      <w:r w:rsidRPr="007B4A36">
        <w:rPr>
          <w:rFonts w:ascii="Times New Roman" w:hAnsi="Times New Roman" w:cs="Times New Roman"/>
          <w:color w:val="2F5496" w:themeColor="accent1" w:themeShade="BF"/>
        </w:rPr>
        <w:t xml:space="preserve"> </w:t>
      </w:r>
      <w:r w:rsidRPr="007B4A36">
        <w:rPr>
          <w:rFonts w:ascii="Times New Roman" w:hAnsi="Times New Roman" w:cs="Times New Roman"/>
        </w:rPr>
        <w:t xml:space="preserve">and the </w:t>
      </w:r>
      <w:proofErr w:type="spellStart"/>
      <w:r w:rsidRPr="007B4A36">
        <w:rPr>
          <w:rFonts w:ascii="Times New Roman" w:hAnsi="Times New Roman" w:cs="Times New Roman"/>
          <w:color w:val="2F5496" w:themeColor="accent1" w:themeShade="BF"/>
        </w:rPr>
        <w:t>isActuatorOnTest</w:t>
      </w:r>
      <w:proofErr w:type="spellEnd"/>
      <w:r w:rsidRPr="007B4A36">
        <w:rPr>
          <w:rFonts w:ascii="Times New Roman" w:hAnsi="Times New Roman" w:cs="Times New Roman"/>
        </w:rPr>
        <w:t xml:space="preserve"> classes both contain 2 methods. One is for checking a True and another for checking a False case. We checked whether the </w:t>
      </w:r>
      <w:proofErr w:type="spellStart"/>
      <w:proofErr w:type="gramStart"/>
      <w:r w:rsidRPr="007B4A36">
        <w:rPr>
          <w:rFonts w:ascii="Times New Roman" w:hAnsi="Times New Roman" w:cs="Times New Roman"/>
        </w:rPr>
        <w:t>isGrowthTimeDue</w:t>
      </w:r>
      <w:proofErr w:type="spellEnd"/>
      <w:r w:rsidRPr="007B4A36">
        <w:rPr>
          <w:rFonts w:ascii="Times New Roman" w:hAnsi="Times New Roman" w:cs="Times New Roman"/>
        </w:rPr>
        <w:t>(</w:t>
      </w:r>
      <w:proofErr w:type="gramEnd"/>
      <w:r w:rsidRPr="007B4A36">
        <w:rPr>
          <w:rFonts w:ascii="Times New Roman" w:hAnsi="Times New Roman" w:cs="Times New Roman"/>
        </w:rPr>
        <w:t>) method returns True for 30 days and False for 29 days, the actual growth time being set to 30 days. Vertical Farm Control System Group: 10 30 The actuator should only be on when the temperature is outside the limits and the system enters the balancing state.</w:t>
      </w:r>
    </w:p>
    <w:p w14:paraId="0DBC88CF" w14:textId="77777777" w:rsidR="002C32B8" w:rsidRDefault="002C32B8" w:rsidP="002C32B8">
      <w:pPr>
        <w:pStyle w:val="Subtitle"/>
      </w:pPr>
      <w:r>
        <w:t xml:space="preserve">5.4.2 </w:t>
      </w:r>
      <w:proofErr w:type="spellStart"/>
      <w:r>
        <w:t>InputParameters</w:t>
      </w:r>
      <w:proofErr w:type="spellEnd"/>
      <w:r>
        <w:t xml:space="preserve"> Package Tests</w:t>
      </w:r>
    </w:p>
    <w:p w14:paraId="2950E6D5" w14:textId="77777777" w:rsidR="0002774F" w:rsidRPr="00A02D02" w:rsidRDefault="0002774F" w:rsidP="0002774F">
      <w:pPr>
        <w:rPr>
          <w:rFonts w:ascii="Times New Roman" w:hAnsi="Times New Roman" w:cs="Times New Roman"/>
        </w:rPr>
      </w:pPr>
      <w:r w:rsidRPr="00A02D02">
        <w:rPr>
          <w:rFonts w:ascii="Times New Roman" w:hAnsi="Times New Roman" w:cs="Times New Roman"/>
        </w:rPr>
        <w:t xml:space="preserve">These tests aim to check the updating of the different types of parameters. In all cases, a test case tests for true and another for false comparisons. </w:t>
      </w:r>
    </w:p>
    <w:p w14:paraId="1FB43121" w14:textId="77777777" w:rsidR="0002774F" w:rsidRPr="00A02D02" w:rsidRDefault="0002774F" w:rsidP="0002774F">
      <w:pPr>
        <w:rPr>
          <w:rFonts w:ascii="Times New Roman" w:hAnsi="Times New Roman" w:cs="Times New Roman"/>
        </w:rPr>
      </w:pPr>
      <w:proofErr w:type="spellStart"/>
      <w:r w:rsidRPr="0002774F">
        <w:rPr>
          <w:rFonts w:ascii="Times New Roman" w:hAnsi="Times New Roman" w:cs="Times New Roman"/>
          <w:color w:val="2F5496" w:themeColor="accent1" w:themeShade="BF"/>
        </w:rPr>
        <w:t>updateCheckTimeTest</w:t>
      </w:r>
      <w:proofErr w:type="spellEnd"/>
      <w:r w:rsidRPr="0002774F">
        <w:rPr>
          <w:rFonts w:ascii="Times New Roman" w:hAnsi="Times New Roman" w:cs="Times New Roman"/>
          <w:color w:val="2F5496" w:themeColor="accent1" w:themeShade="BF"/>
        </w:rPr>
        <w:t xml:space="preserve"> class</w:t>
      </w:r>
      <w:r w:rsidRPr="00A02D02">
        <w:rPr>
          <w:rFonts w:ascii="Times New Roman" w:hAnsi="Times New Roman" w:cs="Times New Roman"/>
        </w:rPr>
        <w:t xml:space="preserve">: the updating of the time interval of checks is updated in balanced and in balancing states. By calling the corresponding update function from the </w:t>
      </w:r>
      <w:proofErr w:type="spellStart"/>
      <w:r w:rsidRPr="00A02D02">
        <w:rPr>
          <w:rFonts w:ascii="Times New Roman" w:hAnsi="Times New Roman" w:cs="Times New Roman"/>
        </w:rPr>
        <w:t>InputParameterProcessor</w:t>
      </w:r>
      <w:proofErr w:type="spellEnd"/>
      <w:r w:rsidRPr="00A02D02">
        <w:rPr>
          <w:rFonts w:ascii="Times New Roman" w:hAnsi="Times New Roman" w:cs="Times New Roman"/>
        </w:rPr>
        <w:t xml:space="preserve">, </w:t>
      </w:r>
      <w:proofErr w:type="spellStart"/>
      <w:proofErr w:type="gramStart"/>
      <w:r w:rsidRPr="00A02D02">
        <w:rPr>
          <w:rFonts w:ascii="Times New Roman" w:hAnsi="Times New Roman" w:cs="Times New Roman"/>
        </w:rPr>
        <w:t>updateMeasurementIntervalParameter</w:t>
      </w:r>
      <w:proofErr w:type="spellEnd"/>
      <w:r w:rsidRPr="00A02D02">
        <w:rPr>
          <w:rFonts w:ascii="Times New Roman" w:hAnsi="Times New Roman" w:cs="Times New Roman"/>
        </w:rPr>
        <w:t>(</w:t>
      </w:r>
      <w:proofErr w:type="gramEnd"/>
      <w:r w:rsidRPr="00A02D02">
        <w:rPr>
          <w:rFonts w:ascii="Times New Roman" w:hAnsi="Times New Roman" w:cs="Times New Roman"/>
        </w:rPr>
        <w:t>), the balanced checking time is set to 30 minutes and the balancing check time is set to 5 minutes. Two methods check if the values after completing the update are equal to these predefined values. To realize this, assert statements are used.</w:t>
      </w:r>
    </w:p>
    <w:p w14:paraId="5ECD77DB" w14:textId="77777777" w:rsidR="0002774F" w:rsidRPr="00A02D02" w:rsidRDefault="0002774F" w:rsidP="0002774F">
      <w:pPr>
        <w:rPr>
          <w:rFonts w:ascii="Times New Roman" w:hAnsi="Times New Roman" w:cs="Times New Roman"/>
        </w:rPr>
      </w:pPr>
      <w:proofErr w:type="spellStart"/>
      <w:r w:rsidRPr="0002774F">
        <w:rPr>
          <w:rFonts w:ascii="Times New Roman" w:hAnsi="Times New Roman" w:cs="Times New Roman"/>
          <w:color w:val="2F5496" w:themeColor="accent1" w:themeShade="BF"/>
        </w:rPr>
        <w:t>updateGrowthTimeTest</w:t>
      </w:r>
      <w:proofErr w:type="spellEnd"/>
      <w:r w:rsidRPr="0002774F">
        <w:rPr>
          <w:rFonts w:ascii="Times New Roman" w:hAnsi="Times New Roman" w:cs="Times New Roman"/>
          <w:color w:val="2F5496" w:themeColor="accent1" w:themeShade="BF"/>
        </w:rPr>
        <w:t xml:space="preserve"> class</w:t>
      </w:r>
      <w:r w:rsidRPr="00A02D02">
        <w:rPr>
          <w:rFonts w:ascii="Times New Roman" w:hAnsi="Times New Roman" w:cs="Times New Roman"/>
        </w:rPr>
        <w:t xml:space="preserve">: the updating of the growth time is checked. By calling the corresponding update function from the </w:t>
      </w:r>
      <w:proofErr w:type="spellStart"/>
      <w:r w:rsidRPr="00A02D02">
        <w:rPr>
          <w:rFonts w:ascii="Times New Roman" w:hAnsi="Times New Roman" w:cs="Times New Roman"/>
        </w:rPr>
        <w:t>InputParameterProcessor</w:t>
      </w:r>
      <w:proofErr w:type="spellEnd"/>
      <w:r w:rsidRPr="00A02D02">
        <w:rPr>
          <w:rFonts w:ascii="Times New Roman" w:hAnsi="Times New Roman" w:cs="Times New Roman"/>
        </w:rPr>
        <w:t xml:space="preserve">, </w:t>
      </w:r>
      <w:proofErr w:type="spellStart"/>
      <w:proofErr w:type="gramStart"/>
      <w:r w:rsidRPr="00A02D02">
        <w:rPr>
          <w:rFonts w:ascii="Times New Roman" w:hAnsi="Times New Roman" w:cs="Times New Roman"/>
        </w:rPr>
        <w:t>updateOtherParameter</w:t>
      </w:r>
      <w:proofErr w:type="spellEnd"/>
      <w:r w:rsidRPr="00A02D02">
        <w:rPr>
          <w:rFonts w:ascii="Times New Roman" w:hAnsi="Times New Roman" w:cs="Times New Roman"/>
        </w:rPr>
        <w:t>(</w:t>
      </w:r>
      <w:proofErr w:type="gramEnd"/>
      <w:r w:rsidRPr="00A02D02">
        <w:rPr>
          <w:rFonts w:ascii="Times New Roman" w:hAnsi="Times New Roman" w:cs="Times New Roman"/>
        </w:rPr>
        <w:t>), the growth time is set to 15 days. Two methods check if the value after completing the update is equal to these predefined values. To realize this, assert statements are used.</w:t>
      </w:r>
    </w:p>
    <w:p w14:paraId="0B7C0798" w14:textId="77777777" w:rsidR="0002774F" w:rsidRPr="00A02D02" w:rsidRDefault="0002774F" w:rsidP="0002774F">
      <w:pPr>
        <w:rPr>
          <w:rFonts w:ascii="Times New Roman" w:hAnsi="Times New Roman" w:cs="Times New Roman"/>
        </w:rPr>
      </w:pPr>
      <w:proofErr w:type="spellStart"/>
      <w:r w:rsidRPr="0002774F">
        <w:rPr>
          <w:rFonts w:ascii="Times New Roman" w:hAnsi="Times New Roman" w:cs="Times New Roman"/>
          <w:color w:val="2F5496" w:themeColor="accent1" w:themeShade="BF"/>
        </w:rPr>
        <w:t>updateMinAndMaxTempTest</w:t>
      </w:r>
      <w:proofErr w:type="spellEnd"/>
      <w:r w:rsidRPr="0002774F">
        <w:rPr>
          <w:rFonts w:ascii="Times New Roman" w:hAnsi="Times New Roman" w:cs="Times New Roman"/>
          <w:color w:val="2F5496" w:themeColor="accent1" w:themeShade="BF"/>
        </w:rPr>
        <w:t xml:space="preserve"> class</w:t>
      </w:r>
      <w:r w:rsidRPr="00A02D02">
        <w:rPr>
          <w:rFonts w:ascii="Times New Roman" w:hAnsi="Times New Roman" w:cs="Times New Roman"/>
        </w:rPr>
        <w:t xml:space="preserve">: the updating of the minimum and maximum temperature is checked. By calling the corresponding update function from the </w:t>
      </w:r>
      <w:proofErr w:type="spellStart"/>
      <w:r w:rsidRPr="00A02D02">
        <w:rPr>
          <w:rFonts w:ascii="Times New Roman" w:hAnsi="Times New Roman" w:cs="Times New Roman"/>
        </w:rPr>
        <w:t>InputParameterProcessor</w:t>
      </w:r>
      <w:proofErr w:type="spellEnd"/>
      <w:r w:rsidRPr="00A02D02">
        <w:rPr>
          <w:rFonts w:ascii="Times New Roman" w:hAnsi="Times New Roman" w:cs="Times New Roman"/>
        </w:rPr>
        <w:t xml:space="preserve">, </w:t>
      </w:r>
      <w:proofErr w:type="spellStart"/>
      <w:proofErr w:type="gramStart"/>
      <w:r w:rsidRPr="00A02D02">
        <w:rPr>
          <w:rFonts w:ascii="Times New Roman" w:hAnsi="Times New Roman" w:cs="Times New Roman"/>
        </w:rPr>
        <w:t>updateMeasurementIntervalParameter</w:t>
      </w:r>
      <w:proofErr w:type="spellEnd"/>
      <w:r w:rsidRPr="00A02D02">
        <w:rPr>
          <w:rFonts w:ascii="Times New Roman" w:hAnsi="Times New Roman" w:cs="Times New Roman"/>
        </w:rPr>
        <w:t>(</w:t>
      </w:r>
      <w:proofErr w:type="gramEnd"/>
      <w:r w:rsidRPr="00A02D02">
        <w:rPr>
          <w:rFonts w:ascii="Times New Roman" w:hAnsi="Times New Roman" w:cs="Times New Roman"/>
        </w:rPr>
        <w:t>), the minimum and maximum temperatures are set to the hardcoded values 14 and 19. Two methods check if the values after completing the update are equal to these predefined values. To realize this, assert statements are used.</w:t>
      </w:r>
    </w:p>
    <w:p w14:paraId="193C0EFE" w14:textId="14D91E21" w:rsidR="00192E7A" w:rsidRPr="002C32B8" w:rsidRDefault="00192E7A" w:rsidP="005040E1">
      <w:pPr>
        <w:rPr>
          <w:lang w:val="en-US"/>
        </w:rPr>
      </w:pPr>
    </w:p>
    <w:p w14:paraId="5DAF8D9E" w14:textId="77777777" w:rsidR="002C32B8" w:rsidRDefault="002C32B8">
      <w:pPr>
        <w:rPr>
          <w:rFonts w:ascii="Times New Roman" w:eastAsiaTheme="majorEastAsia" w:hAnsi="Times New Roman" w:cs="Times New Roman"/>
          <w:color w:val="2F5496" w:themeColor="accent1" w:themeShade="BF"/>
          <w:sz w:val="32"/>
          <w:szCs w:val="32"/>
          <w:lang w:val="en-US"/>
        </w:rPr>
      </w:pPr>
      <w:bookmarkStart w:id="82" w:name="_Toc119924131"/>
      <w:r>
        <w:br w:type="page"/>
      </w:r>
    </w:p>
    <w:p w14:paraId="1C7C484A" w14:textId="5995AA35" w:rsidR="007E67CB" w:rsidRPr="00E351D1" w:rsidRDefault="00511447" w:rsidP="00F8533B">
      <w:pPr>
        <w:pStyle w:val="Sectiontitle"/>
      </w:pPr>
      <w:r>
        <w:lastRenderedPageBreak/>
        <w:t>6</w:t>
      </w:r>
      <w:r w:rsidR="00A54965">
        <w:t>.</w:t>
      </w:r>
      <w:r w:rsidR="007E67CB" w:rsidRPr="00E351D1">
        <w:t xml:space="preserve"> References</w:t>
      </w:r>
      <w:bookmarkEnd w:id="69"/>
      <w:bookmarkEnd w:id="82"/>
    </w:p>
    <w:p w14:paraId="4FC6ED53" w14:textId="71937E41"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C06AFE">
        <w:rPr>
          <w:rFonts w:ascii="Times New Roman" w:hAnsi="Times New Roman" w:cs="Times New Roman"/>
          <w:lang w:val="en-US"/>
        </w:rPr>
        <w:t>IoT-based</w:t>
      </w:r>
      <w:r w:rsidR="00EF2760" w:rsidRPr="00E351D1">
        <w:rPr>
          <w:rFonts w:ascii="Times New Roman" w:hAnsi="Times New Roman" w:cs="Times New Roman"/>
          <w:lang w:val="en-US"/>
        </w:rPr>
        <w:t xml:space="preserve">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7"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8"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9"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40"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41"/>
      <w:footerReference w:type="default" r:id="rId42"/>
      <w:headerReference w:type="first" r:id="rId43"/>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A61F3" w14:textId="77777777" w:rsidR="00AE4AA9" w:rsidRDefault="00AE4AA9" w:rsidP="00A46DE2">
      <w:pPr>
        <w:spacing w:after="0" w:line="240" w:lineRule="auto"/>
      </w:pPr>
      <w:r>
        <w:separator/>
      </w:r>
    </w:p>
  </w:endnote>
  <w:endnote w:type="continuationSeparator" w:id="0">
    <w:p w14:paraId="3A0D0F91" w14:textId="77777777" w:rsidR="00AE4AA9" w:rsidRDefault="00AE4AA9"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37D94" w14:textId="77777777" w:rsidR="00AE4AA9" w:rsidRDefault="00AE4AA9" w:rsidP="00A46DE2">
      <w:pPr>
        <w:spacing w:after="0" w:line="240" w:lineRule="auto"/>
      </w:pPr>
      <w:r>
        <w:separator/>
      </w:r>
    </w:p>
  </w:footnote>
  <w:footnote w:type="continuationSeparator" w:id="0">
    <w:p w14:paraId="7534A463" w14:textId="77777777" w:rsidR="00AE4AA9" w:rsidRDefault="00AE4AA9"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2774F"/>
    <w:rsid w:val="00037004"/>
    <w:rsid w:val="000827EA"/>
    <w:rsid w:val="000B230E"/>
    <w:rsid w:val="000D4528"/>
    <w:rsid w:val="000F6F6E"/>
    <w:rsid w:val="00112460"/>
    <w:rsid w:val="00122DDC"/>
    <w:rsid w:val="00152CCC"/>
    <w:rsid w:val="00161BBE"/>
    <w:rsid w:val="00165BAF"/>
    <w:rsid w:val="00177BE0"/>
    <w:rsid w:val="00192E7A"/>
    <w:rsid w:val="001E71B3"/>
    <w:rsid w:val="00201A82"/>
    <w:rsid w:val="002A57FA"/>
    <w:rsid w:val="002B6567"/>
    <w:rsid w:val="002C32B8"/>
    <w:rsid w:val="003054F2"/>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1447"/>
    <w:rsid w:val="00514B80"/>
    <w:rsid w:val="005203AA"/>
    <w:rsid w:val="0054123C"/>
    <w:rsid w:val="00547E9D"/>
    <w:rsid w:val="00557609"/>
    <w:rsid w:val="005654E5"/>
    <w:rsid w:val="005672C8"/>
    <w:rsid w:val="00580CDC"/>
    <w:rsid w:val="00584CD7"/>
    <w:rsid w:val="005A008B"/>
    <w:rsid w:val="005C4FE7"/>
    <w:rsid w:val="005D4247"/>
    <w:rsid w:val="00600D13"/>
    <w:rsid w:val="00607CCE"/>
    <w:rsid w:val="00611491"/>
    <w:rsid w:val="00624E45"/>
    <w:rsid w:val="00646FBC"/>
    <w:rsid w:val="006479DD"/>
    <w:rsid w:val="006836CF"/>
    <w:rsid w:val="006C1FA8"/>
    <w:rsid w:val="006E54F1"/>
    <w:rsid w:val="006F7D69"/>
    <w:rsid w:val="00727402"/>
    <w:rsid w:val="0073245A"/>
    <w:rsid w:val="00740FFB"/>
    <w:rsid w:val="007550BE"/>
    <w:rsid w:val="007565F0"/>
    <w:rsid w:val="007676B1"/>
    <w:rsid w:val="007859F9"/>
    <w:rsid w:val="007874EE"/>
    <w:rsid w:val="007A5E02"/>
    <w:rsid w:val="007B4A36"/>
    <w:rsid w:val="007C466B"/>
    <w:rsid w:val="007D4F5A"/>
    <w:rsid w:val="007D6990"/>
    <w:rsid w:val="007E21F6"/>
    <w:rsid w:val="007E67CB"/>
    <w:rsid w:val="007F035F"/>
    <w:rsid w:val="00815C5C"/>
    <w:rsid w:val="00821574"/>
    <w:rsid w:val="008243FB"/>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2505"/>
    <w:rsid w:val="00A46DE2"/>
    <w:rsid w:val="00A53223"/>
    <w:rsid w:val="00A54965"/>
    <w:rsid w:val="00A851EF"/>
    <w:rsid w:val="00A960F6"/>
    <w:rsid w:val="00AA1D89"/>
    <w:rsid w:val="00AB091E"/>
    <w:rsid w:val="00AB3C7C"/>
    <w:rsid w:val="00AC1FAE"/>
    <w:rsid w:val="00AC2A02"/>
    <w:rsid w:val="00AE20AF"/>
    <w:rsid w:val="00AE2B1A"/>
    <w:rsid w:val="00AE4AA9"/>
    <w:rsid w:val="00B00B75"/>
    <w:rsid w:val="00B171C7"/>
    <w:rsid w:val="00B849F7"/>
    <w:rsid w:val="00B95262"/>
    <w:rsid w:val="00BA0987"/>
    <w:rsid w:val="00BB6226"/>
    <w:rsid w:val="00BD4F55"/>
    <w:rsid w:val="00BD6FB2"/>
    <w:rsid w:val="00BE1E76"/>
    <w:rsid w:val="00BF5A04"/>
    <w:rsid w:val="00C06AFE"/>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61B08"/>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35028">
      <w:bodyDiv w:val="1"/>
      <w:marLeft w:val="0"/>
      <w:marRight w:val="0"/>
      <w:marTop w:val="0"/>
      <w:marBottom w:val="0"/>
      <w:divBdr>
        <w:top w:val="none" w:sz="0" w:space="0" w:color="auto"/>
        <w:left w:val="none" w:sz="0" w:space="0" w:color="auto"/>
        <w:bottom w:val="none" w:sz="0" w:space="0" w:color="auto"/>
        <w:right w:val="none" w:sz="0" w:space="0" w:color="auto"/>
      </w:divBdr>
    </w:div>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e\Dropbox\My%20PC%20(LAPTOP-AUV3VKT8)\Documents\Uni\V.Sem\Software%20engineering\Software-Engineering-Project\Team10_D3.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youtube.com/watch?v=euI2AFobS0w"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ndre\Dropbox\My%20PC%20(LAPTOP-AUV3VKT8)\Documents\Uni\V.Sem\Software%20engineering\Software-Engineering-Project\Team10_D3.docx"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Dropbox\My%20PC%20(LAPTOP-AUV3VKT8)\Documents\Uni\V.Sem\Software%20engineering\Software-Engineering-Project\Team10_D3.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ieeexplore.ieee.org/document/8748447" TargetMode="External"/><Relationship Id="rId40" Type="http://schemas.openxmlformats.org/officeDocument/2006/relationships/hyperlink" Target="https://www.geeksforgeeks.org/levels-in-data-flow-diagrams-df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ndre\Dropbox\My%20PC%20(LAPTOP-AUV3VKT8)\Documents\Uni\V.Sem\Software%20engineering\Software-Engineering-Project\Team10_D3.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file:///C:\Users\andre\Dropbox\My%20PC%20(LAPTOP-AUV3VKT8)\Documents\Uni\V.Sem\Software%20engineering\Software-Engineering-Project\Team10_D3.docx"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ndre\Dropbox\My%20PC%20(LAPTOP-AUV3VKT8)\Documents\Uni\V.Sem\Software%20engineering\Software-Engineering-Project\Team10_D3.docx" TargetMode="External"/><Relationship Id="rId14" Type="http://schemas.openxmlformats.org/officeDocument/2006/relationships/hyperlink" Target="file:///C:\Users\andre\Dropbox\My%20PC%20(LAPTOP-AUV3VKT8)\Documents\Uni\V.Sem\Software%20engineering\Software-Engineering-Project\Team10_D3.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ndre\Dropbox\My%20PC%20(LAPTOP-AUV3VKT8)\Documents\Uni\V.Sem\Software%20engineering\Software-Engineering-Project\Team10_D3.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mdpi.com/2311-7524/7/9/283/htm" TargetMode="External"/><Relationship Id="rId20" Type="http://schemas.openxmlformats.org/officeDocument/2006/relationships/image" Target="media/image5.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73</cp:revision>
  <cp:lastPrinted>2022-11-01T15:38:00Z</cp:lastPrinted>
  <dcterms:created xsi:type="dcterms:W3CDTF">2022-10-11T12:30:00Z</dcterms:created>
  <dcterms:modified xsi:type="dcterms:W3CDTF">2022-11-30T18:45:00Z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